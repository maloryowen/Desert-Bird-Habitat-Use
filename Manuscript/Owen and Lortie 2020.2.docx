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EFB2C" w14:textId="77777777" w:rsidR="00C03967" w:rsidRDefault="002957DE">
      <w:pPr>
        <w:pStyle w:val="Body"/>
        <w:rPr>
          <w:rFonts w:ascii="Helvetica" w:eastAsia="Helvetica" w:hAnsi="Helvetica" w:cs="Helvetica"/>
          <w:b/>
          <w:bCs/>
        </w:rPr>
      </w:pPr>
      <w:r>
        <w:rPr>
          <w:rFonts w:ascii="Helvetica" w:hAnsi="Helvetica"/>
          <w:b/>
          <w:bCs/>
        </w:rPr>
        <w:t>The availability of vegetative mesohabitats determines bird behavior in desert habitats</w:t>
      </w:r>
    </w:p>
    <w:p w14:paraId="4196A83E" w14:textId="77777777" w:rsidR="00C03967" w:rsidRDefault="002957DE">
      <w:pPr>
        <w:pStyle w:val="Body"/>
      </w:pPr>
      <w:r>
        <w:t>Not bad - availability a bit odd as a term - other options or synonyms?</w:t>
      </w:r>
    </w:p>
    <w:p w14:paraId="4BC12385" w14:textId="77777777" w:rsidR="00C03967" w:rsidRDefault="00C03967">
      <w:pPr>
        <w:pStyle w:val="Body"/>
      </w:pPr>
    </w:p>
    <w:p w14:paraId="4B7C8CB8" w14:textId="77777777" w:rsidR="00C03967" w:rsidRDefault="002957DE">
      <w:pPr>
        <w:pStyle w:val="Body"/>
      </w:pPr>
      <w:r>
        <w:rPr>
          <w:lang w:val="nl-NL"/>
        </w:rPr>
        <w:t>Owen, M.B., Lortie, C.J.</w:t>
      </w:r>
    </w:p>
    <w:p w14:paraId="042F3BCD" w14:textId="77777777" w:rsidR="00C03967" w:rsidRDefault="00C03967">
      <w:pPr>
        <w:pStyle w:val="Body"/>
      </w:pPr>
    </w:p>
    <w:p w14:paraId="2315C97E" w14:textId="77777777" w:rsidR="00C03967" w:rsidRDefault="002957DE">
      <w:pPr>
        <w:pStyle w:val="Body"/>
      </w:pPr>
      <w:r>
        <w:rPr>
          <w:lang w:val="de-DE"/>
        </w:rPr>
        <w:t>Abstract</w:t>
      </w:r>
    </w:p>
    <w:p w14:paraId="15DFAC16" w14:textId="77777777" w:rsidR="00C03967" w:rsidRDefault="002957DE">
      <w:pPr>
        <w:pStyle w:val="Body"/>
        <w:rPr>
          <w:ins w:id="0" w:author="zenrunner" w:date="2020-03-11T10:25:00Z"/>
        </w:rPr>
      </w:pPr>
      <w:r>
        <w:t>Positive interactions, such as mutualism, are key interactions many species use in order to survive harsh environments like deserts. In animals, mutualistic interactions with plants include pollination and seed dispersal. Because plants provide resources like food and shelter to birds, these plants are often the site of these mutualistic behaviors</w:t>
      </w:r>
      <w:ins w:id="1" w:author="Malory" w:date="2020-03-12T10:55:00Z">
        <w:r w:rsidR="00F82276">
          <w:t>.</w:t>
        </w:r>
      </w:ins>
      <w:del w:id="2" w:author="Malory" w:date="2020-03-12T10:55:00Z">
        <w:r w:rsidDel="00F82276">
          <w:delText>,</w:delText>
        </w:r>
      </w:del>
      <w:r>
        <w:t xml:space="preserve"> </w:t>
      </w:r>
      <w:del w:id="3" w:author="Malory" w:date="2020-03-12T10:55:00Z">
        <w:r w:rsidDel="00F82276">
          <w:delText xml:space="preserve">thereby </w:delText>
        </w:r>
      </w:del>
      <w:ins w:id="4" w:author="Malory" w:date="2020-03-12T10:55:00Z">
        <w:r w:rsidR="00F82276">
          <w:t xml:space="preserve">By providing resources to interspecifics, foundational plants engaging in mutualistic interactions </w:t>
        </w:r>
      </w:ins>
      <w:r>
        <w:t>promot</w:t>
      </w:r>
      <w:ins w:id="5" w:author="Malory" w:date="2020-03-12T10:55:00Z">
        <w:r w:rsidR="00F82276">
          <w:t>e</w:t>
        </w:r>
      </w:ins>
      <w:del w:id="6" w:author="Malory" w:date="2020-03-12T10:55:00Z">
        <w:r w:rsidDel="00F82276">
          <w:delText>ing</w:delText>
        </w:r>
      </w:del>
      <w:r>
        <w:t xml:space="preserve"> their own fitness as well as the interacting </w:t>
      </w:r>
      <w:ins w:id="7" w:author="Malory" w:date="2020-03-12T10:58:00Z">
        <w:r w:rsidR="00F82276">
          <w:t xml:space="preserve">birds. </w:t>
        </w:r>
      </w:ins>
      <w:ins w:id="8" w:author="Malory" w:date="2020-03-12T11:00:00Z">
        <w:r w:rsidR="00F82276">
          <w:t>We hypothesized that t</w:t>
        </w:r>
        <w:r w:rsidR="00F82276" w:rsidRPr="00F82276">
          <w:t>here are associations between birds and foundation plant species such as shrubs and cacti, and these relationships change with phenology.</w:t>
        </w:r>
      </w:ins>
      <w:ins w:id="9" w:author="Malory" w:date="2020-03-12T11:01:00Z">
        <w:r w:rsidR="00F82276">
          <w:t xml:space="preserve"> </w:t>
        </w:r>
      </w:ins>
      <w:del w:id="10" w:author="Malory" w:date="2020-03-12T10:58:00Z">
        <w:r w:rsidDel="00F82276">
          <w:delText>bir</w:delText>
        </w:r>
      </w:del>
      <w:del w:id="11" w:author="Malory" w:date="2020-03-12T10:57:00Z">
        <w:r w:rsidDel="00F82276">
          <w:delText>ds</w:delText>
        </w:r>
      </w:del>
      <w:del w:id="12" w:author="Malory" w:date="2020-03-12T10:56:00Z">
        <w:r w:rsidDel="00F82276">
          <w:rPr>
            <w:rtl/>
          </w:rPr>
          <w:delText>’</w:delText>
        </w:r>
      </w:del>
      <w:del w:id="13" w:author="Malory" w:date="2020-03-12T10:58:00Z">
        <w:r w:rsidDel="00F82276">
          <w:delText xml:space="preserve">However, </w:delText>
        </w:r>
      </w:del>
      <w:del w:id="14" w:author="Malory" w:date="2020-03-12T10:59:00Z">
        <w:r w:rsidDel="00F82276">
          <w:delText xml:space="preserve">birds and plants both </w:delText>
        </w:r>
      </w:del>
      <w:del w:id="15" w:author="Malory" w:date="2020-03-12T10:58:00Z">
        <w:r w:rsidDel="00F82276">
          <w:delText xml:space="preserve">experience </w:delText>
        </w:r>
      </w:del>
      <w:del w:id="16" w:author="Malory" w:date="2020-03-12T10:59:00Z">
        <w:r w:rsidDel="00F82276">
          <w:delText>phenological shifts that require interactions from both parties</w:delText>
        </w:r>
      </w:del>
      <w:ins w:id="17" w:author="zenrunner" w:date="2020-03-11T10:18:00Z">
        <w:del w:id="18" w:author="Malory" w:date="2020-03-12T10:57:00Z">
          <w:r w:rsidDel="00F82276">
            <w:delText>??</w:delText>
          </w:r>
        </w:del>
      </w:ins>
      <w:del w:id="19" w:author="Malory" w:date="2020-03-12T10:57:00Z">
        <w:r w:rsidDel="00F82276">
          <w:delText xml:space="preserve">. </w:delText>
        </w:r>
      </w:del>
      <w:ins w:id="20" w:author="zenrunner" w:date="2020-03-11T10:18:00Z">
        <w:del w:id="21" w:author="Malory" w:date="2020-03-12T10:57:00Z">
          <w:r w:rsidDel="00F82276">
            <w:delText>Confusing - state ideas directly.</w:delText>
          </w:r>
        </w:del>
        <w:del w:id="22" w:author="Malory" w:date="2020-03-12T11:00:00Z">
          <w:r w:rsidDel="00F82276">
            <w:delText xml:space="preserve"> </w:delText>
          </w:r>
        </w:del>
      </w:ins>
      <w:ins w:id="23" w:author="zenrunner" w:date="2020-03-11T10:19:00Z">
        <w:del w:id="24" w:author="Malory" w:date="2020-03-12T10:57:00Z">
          <w:r w:rsidDel="00F82276">
            <w:delText xml:space="preserve">Cut all this and just state hypothesis - </w:delText>
          </w:r>
        </w:del>
      </w:ins>
      <w:r>
        <w:t>We found that bird community structure was significantly more diverse in spring at all mesohabitats sampled (shrub, cacti, and open?). , that site-wide behaviors</w:t>
      </w:r>
      <w:ins w:id="25" w:author="zenrunner" w:date="2020-03-11T10:23:00Z">
        <w:r>
          <w:t>?// what is this?</w:t>
        </w:r>
      </w:ins>
      <w:r>
        <w:t xml:space="preserve"> are influenced by the birds found in a system, and that behaviors were influenced by mesohabitat</w:t>
      </w:r>
      <w:ins w:id="26" w:author="zenrunner" w:date="2020-03-11T10:24:00Z">
        <w:r>
          <w:t>&gt;&gt;??? Confusing - see below - state hypothesis and then work through how it was supported or not</w:t>
        </w:r>
      </w:ins>
      <w:r>
        <w:t>. These findings suggest that availability of foundational and keystone plants species is important for the expression of bird behavior</w:t>
      </w:r>
      <w:ins w:id="27" w:author="zenrunner" w:date="2020-03-11T10:24:00Z">
        <w:r>
          <w:t xml:space="preserve"> good - so that is likely in the hypothesis in some form</w:t>
        </w:r>
      </w:ins>
      <w:r>
        <w:t>.</w:t>
      </w:r>
      <w:ins w:id="28" w:author="zenrunner" w:date="2020-03-11T10:25:00Z">
        <w:r>
          <w:t xml:space="preserve"> The expression of behaviors is confusing - see my Functional Ecology review paper - do you mean the reciprocal function that the animal provides to the cacti or foundation species or something like that?  I think simpler language good here - ironic I know given the Facets paper and my writing - sorry. Easier to edit, harder to do.</w:t>
        </w:r>
      </w:ins>
    </w:p>
    <w:p w14:paraId="40D97C24" w14:textId="77777777" w:rsidR="00C03967" w:rsidRDefault="002957DE">
      <w:pPr>
        <w:pStyle w:val="Body"/>
        <w:rPr>
          <w:ins w:id="29" w:author="zenrunner" w:date="2020-03-11T10:24:00Z"/>
        </w:rPr>
      </w:pPr>
      <w:del w:id="30" w:author="zenrunner" w:date="2020-03-11T10:24:00Z">
        <w:r>
          <w:delText xml:space="preserve"> The expression of behaviors is, in turn, important for the proliferation of mesohabitats many desert taxa rely on. </w:delText>
        </w:r>
      </w:del>
    </w:p>
    <w:p w14:paraId="727C5B19" w14:textId="77777777" w:rsidR="00C03967" w:rsidRDefault="002957DE">
      <w:pPr>
        <w:pStyle w:val="Body"/>
      </w:pPr>
      <w:ins w:id="31" w:author="zenrunner" w:date="2020-03-11T10:24:00Z">
        <w:r>
          <w:t>Positive interactions including mutualism are important in relatively high-stress ecosystems such as deserts. Plants and animals typically associate through pollination and seed dispersal. Phenology or the timing of reproduction in plants is thus a critical factor in maintaining positive interactions with animals such as birds.  We tested the hypothesis here that there are associations between birds and cacti and these relationships change with cacti flowering and fruiting. Is that it? We used…. Two sentences of methods then state key findings as you did and end with implications. good.</w:t>
        </w:r>
      </w:ins>
    </w:p>
    <w:p w14:paraId="27BFCF1C" w14:textId="77777777" w:rsidR="00C03967" w:rsidRDefault="002957DE">
      <w:pPr>
        <w:pStyle w:val="Body"/>
        <w:numPr>
          <w:ilvl w:val="0"/>
          <w:numId w:val="2"/>
        </w:numPr>
        <w:rPr>
          <w:lang w:val="fr-FR"/>
        </w:rPr>
      </w:pPr>
      <w:r>
        <w:rPr>
          <w:lang w:val="fr-FR"/>
        </w:rPr>
        <w:t>Introduction</w:t>
      </w:r>
    </w:p>
    <w:p w14:paraId="047936EC" w14:textId="4C5C9364" w:rsidR="00C03967" w:rsidDel="006E5D16" w:rsidRDefault="002957DE">
      <w:pPr>
        <w:pStyle w:val="Body"/>
        <w:rPr>
          <w:ins w:id="32" w:author="zenrunner" w:date="2020-03-11T10:33:00Z"/>
          <w:del w:id="33" w:author="Malory" w:date="2020-03-12T14:03:00Z"/>
        </w:rPr>
      </w:pPr>
      <w:r>
        <w:t>Desert ecosystems are generally stressful. Numerous factors including ultraviolet radiation, heat, water scarcity, wind, and other abiotic and biotic ecological factors contribute to this harshness relevant to plants and to animals</w:t>
      </w:r>
      <w:r>
        <w:rPr>
          <w:lang w:val="it-IT"/>
        </w:rPr>
        <w:t xml:space="preserve"> (Maestre, Valladares, and Reynolds 2005; Bonanomi, Incerti, and Mazzoleni 2011). </w:t>
      </w:r>
      <w:r>
        <w:t>P</w:t>
      </w:r>
      <w:del w:id="34" w:author="Malory" w:date="2020-03-12T11:07:00Z">
        <w:r w:rsidDel="002957DE">
          <w:delText>ositive interactions in these ecosystems arise and fluctuate within the system as stress abounds and changes</w:delText>
        </w:r>
      </w:del>
      <w:ins w:id="35" w:author="zenrunner" w:date="2020-03-11T10:27:00Z">
        <w:del w:id="36" w:author="Malory" w:date="2020-03-12T11:07:00Z">
          <w:r w:rsidDel="002957DE">
            <w:delText xml:space="preserve"> - revise and just state that positive interactions between plants and between plants and animals are thus relatively common in relatively high-stress systems (Citations). </w:delText>
          </w:r>
        </w:del>
      </w:ins>
      <w:del w:id="37" w:author="Malory" w:date="2020-03-12T11:07:00Z">
        <w:r w:rsidDel="002957DE">
          <w:delText xml:space="preserve"> </w:delText>
        </w:r>
      </w:del>
      <w:ins w:id="38" w:author="Malory" w:date="2020-03-12T11:06:00Z">
        <w:r>
          <w:t>ositive interactions between</w:t>
        </w:r>
      </w:ins>
      <w:ins w:id="39" w:author="Malory" w:date="2020-03-12T11:07:00Z">
        <w:r>
          <w:t xml:space="preserve"> plants and animals </w:t>
        </w:r>
      </w:ins>
      <w:ins w:id="40" w:author="Malory" w:date="2020-03-12T11:06:00Z">
        <w:r>
          <w:t>are thus relatively common in high-stress systems</w:t>
        </w:r>
      </w:ins>
      <w:ins w:id="41" w:author="Malory" w:date="2020-03-12T11:07:00Z">
        <w:r>
          <w:t xml:space="preserve"> </w:t>
        </w:r>
      </w:ins>
      <w:r>
        <w:t xml:space="preserve">(Lortie and Callaway 2006). </w:t>
      </w:r>
      <w:del w:id="42" w:author="Malory" w:date="2020-03-12T11:08:00Z">
        <w:r w:rsidDel="002957DE">
          <w:delText xml:space="preserve">Benefactor </w:delText>
        </w:r>
      </w:del>
      <w:ins w:id="43" w:author="Malory" w:date="2020-03-12T11:08:00Z">
        <w:r>
          <w:t xml:space="preserve">Facilitation is </w:t>
        </w:r>
      </w:ins>
      <w:ins w:id="44" w:author="Malory" w:date="2020-03-12T11:11:00Z">
        <w:r>
          <w:t>broadly defined as the association of a benefactor plant species with protegee plants or animals</w:t>
        </w:r>
      </w:ins>
      <w:ins w:id="45" w:author="Malory" w:date="2020-03-12T11:14:00Z">
        <w:r>
          <w:t xml:space="preserve"> by</w:t>
        </w:r>
      </w:ins>
      <w:del w:id="46" w:author="Malory" w:date="2020-03-12T11:09:00Z">
        <w:r w:rsidDel="002957DE">
          <w:delText xml:space="preserve">plant </w:delText>
        </w:r>
      </w:del>
      <w:del w:id="47" w:author="Malory" w:date="2020-03-12T11:14:00Z">
        <w:r w:rsidDel="002957DE">
          <w:delText>species</w:delText>
        </w:r>
      </w:del>
      <w:r>
        <w:t xml:space="preserve"> increas</w:t>
      </w:r>
      <w:ins w:id="48" w:author="Malory" w:date="2020-03-12T11:14:00Z">
        <w:r>
          <w:t>ing</w:t>
        </w:r>
      </w:ins>
      <w:del w:id="49" w:author="Malory" w:date="2020-03-12T11:14:00Z">
        <w:r w:rsidDel="002957DE">
          <w:delText>e</w:delText>
        </w:r>
      </w:del>
      <w:r>
        <w:t xml:space="preserve"> germination, growth, and recruitment of protege</w:t>
      </w:r>
      <w:ins w:id="50" w:author="Malory" w:date="2020-03-12T11:10:00Z">
        <w:r>
          <w:t>e</w:t>
        </w:r>
      </w:ins>
      <w:r>
        <w:rPr>
          <w:lang w:val="nl-NL"/>
        </w:rPr>
        <w:t xml:space="preserve"> species</w:t>
      </w:r>
      <w:ins w:id="51" w:author="Malory" w:date="2020-03-12T11:10:00Z">
        <w:r>
          <w:rPr>
            <w:lang w:val="nl-NL"/>
          </w:rPr>
          <w:t xml:space="preserve"> </w:t>
        </w:r>
      </w:ins>
      <w:del w:id="52" w:author="Malory" w:date="2020-03-12T11:10:00Z">
        <w:r w:rsidDel="002957DE">
          <w:rPr>
            <w:lang w:val="nl-NL"/>
          </w:rPr>
          <w:delText xml:space="preserve"> </w:delText>
        </w:r>
        <w:r w:rsidDel="002957DE">
          <w:delText xml:space="preserve">typically associated with their canopies </w:delText>
        </w:r>
      </w:del>
      <w:r>
        <w:t>(Franco and Nobel 1989)</w:t>
      </w:r>
      <w:ins w:id="53" w:author="Malory" w:date="2020-03-12T11:10:00Z">
        <w:r>
          <w:t>.</w:t>
        </w:r>
      </w:ins>
      <w:ins w:id="54" w:author="Malory" w:date="2020-03-12T11:16:00Z">
        <w:r w:rsidR="004E2EB3">
          <w:t xml:space="preserve"> </w:t>
        </w:r>
      </w:ins>
      <w:del w:id="55" w:author="Malory" w:date="2020-03-12T11:10:00Z">
        <w:r w:rsidDel="002957DE">
          <w:delText xml:space="preserve"> by changing the environment under their canopies, a process known as facilitation</w:delText>
        </w:r>
      </w:del>
      <w:ins w:id="56" w:author="zenrunner" w:date="2020-03-11T10:28:00Z">
        <w:del w:id="57" w:author="Malory" w:date="2020-03-12T11:10:00Z">
          <w:r w:rsidDel="002957DE">
            <w:delText xml:space="preserve"> </w:delText>
          </w:r>
        </w:del>
        <w:del w:id="58" w:author="Malory" w:date="2020-03-12T11:15:00Z">
          <w:r w:rsidDel="002957DE">
            <w:delText>revise indirect language - Facilitation is typically described as the association by other plants and animals with foundation plant species (Franco)…</w:delText>
          </w:r>
        </w:del>
      </w:ins>
      <w:del w:id="59" w:author="Malory" w:date="2020-03-12T11:15:00Z">
        <w:r w:rsidDel="002957DE">
          <w:delText xml:space="preserve"> </w:delText>
        </w:r>
      </w:del>
      <w:r>
        <w:t>In arid ecosystems, facilitation by foundation species can provide resources like water, shade, and pollinators (Flores-Torres and Galindo-Escamilla 2017; Miranda-Já</w:t>
      </w:r>
      <w:r>
        <w:rPr>
          <w:lang w:val="it-IT"/>
        </w:rPr>
        <w:t>come, Monta</w:t>
      </w:r>
      <w:r>
        <w:rPr>
          <w:lang w:val="es-ES_tradnl"/>
        </w:rPr>
        <w:t>ñ</w:t>
      </w:r>
      <w:r>
        <w:t xml:space="preserve">a, and Fornoni 2013; Mitchell et al. 2009), or protection from trauma by herbivory, trampling, </w:t>
      </w:r>
      <w:r>
        <w:lastRenderedPageBreak/>
        <w:t>freezing temperatures, predation, and wind (G</w:t>
      </w:r>
      <w:r>
        <w:rPr>
          <w:lang w:val="es-ES_tradnl"/>
        </w:rPr>
        <w:t>ó</w:t>
      </w:r>
      <w:r>
        <w:t>mez-Aparicio et al. 2008; Parker 1989; Tewksbury and Lloyd 2001; Nobel 1980). Benefactor species</w:t>
      </w:r>
      <w:ins w:id="60" w:author="Malory" w:date="2020-03-12T11:15:00Z">
        <w:r>
          <w:t xml:space="preserve"> </w:t>
        </w:r>
      </w:ins>
      <w:r>
        <w:t>which facilitate many interspecifics in an ecosystem are known as foundational species (Angelini et al. 2011; Almeida and Mikich 2018</w:t>
      </w:r>
      <w:del w:id="61" w:author="Malory" w:date="2020-03-12T11:22:00Z">
        <w:r w:rsidDel="004E2EB3">
          <w:delText>)</w:delText>
        </w:r>
      </w:del>
      <w:ins w:id="62" w:author="Malory" w:date="2020-03-12T11:22:00Z">
        <w:r w:rsidR="004E2EB3">
          <w:t>) and</w:t>
        </w:r>
      </w:ins>
      <w:ins w:id="63" w:author="Malory" w:date="2020-03-12T11:16:00Z">
        <w:r w:rsidR="004E2EB3">
          <w:t xml:space="preserve"> </w:t>
        </w:r>
      </w:ins>
      <w:ins w:id="64" w:author="Malory" w:date="2020-03-12T11:22:00Z">
        <w:r w:rsidR="004E2EB3">
          <w:t>tend to dominate an</w:t>
        </w:r>
      </w:ins>
      <w:ins w:id="65" w:author="Malory" w:date="2020-03-12T11:16:00Z">
        <w:r w:rsidR="004E2EB3">
          <w:t xml:space="preserve"> ecosystem</w:t>
        </w:r>
      </w:ins>
      <w:r>
        <w:t>. Shrub species have been documented as the most common foundational species globally, though trees and cacti are two other common vegetative benefactors (Filazzola and Lortie 2014). These large, sturdy plants are largely responsible for habitat infrastructure of wildlife throughout an ecosystem</w:t>
      </w:r>
      <w:ins w:id="66" w:author="Malory" w:date="2020-03-12T13:37:00Z">
        <w:r w:rsidR="00F411D8">
          <w:t xml:space="preserve"> (</w:t>
        </w:r>
        <w:r w:rsidR="00F411D8">
          <w:t>Callaway 1997; Gelmi-Candusso, Heymann, and Heer 2017</w:t>
        </w:r>
        <w:r w:rsidR="00F411D8">
          <w:t xml:space="preserve">). </w:t>
        </w:r>
      </w:ins>
      <w:del w:id="67" w:author="Malory" w:date="2020-03-12T13:35:00Z">
        <w:r w:rsidDel="00F411D8">
          <w:delText>.</w:delText>
        </w:r>
      </w:del>
      <w:del w:id="68" w:author="Malory" w:date="2020-03-12T13:37:00Z">
        <w:r w:rsidDel="00F411D8">
          <w:delText xml:space="preserve"> </w:delText>
        </w:r>
      </w:del>
      <w:r>
        <w:t>While most studies have focused on plant-plant facilitation (Callaway 200</w:t>
      </w:r>
      <w:ins w:id="69" w:author="Malory" w:date="2020-03-12T11:17:00Z">
        <w:r w:rsidR="004E2EB3">
          <w:t>7</w:t>
        </w:r>
      </w:ins>
      <w:del w:id="70" w:author="Malory" w:date="2020-03-12T11:17:00Z">
        <w:r w:rsidDel="004E2EB3">
          <w:delText>AD</w:delText>
        </w:r>
      </w:del>
      <w:r>
        <w:t>), there is also evidence for the importance of plant-animal interactions</w:t>
      </w:r>
      <w:del w:id="71" w:author="Malory" w:date="2020-03-12T13:34:00Z">
        <w:r w:rsidDel="00F411D8">
          <w:delText xml:space="preserve"> on habitat creation</w:delText>
        </w:r>
      </w:del>
      <w:r>
        <w:t xml:space="preserve"> in stressful environments </w:t>
      </w:r>
      <w:ins w:id="72" w:author="zenrunner" w:date="2020-03-11T10:29:00Z">
        <w:del w:id="73" w:author="Malory" w:date="2020-03-12T11:17:00Z">
          <w:r w:rsidDel="004E2EB3">
            <w:delText xml:space="preserve">Lortie et al Functional Ecology review </w:delText>
          </w:r>
        </w:del>
      </w:ins>
      <w:r>
        <w:t>(</w:t>
      </w:r>
      <w:ins w:id="74" w:author="Malory" w:date="2020-03-12T11:17:00Z">
        <w:r w:rsidR="004E2EB3">
          <w:t xml:space="preserve">CITE Lortie et al Functional Ecology review; </w:t>
        </w:r>
      </w:ins>
      <w:r>
        <w:t>Bertness et al. 1999; Arsenault and Owen-Smith 2002).</w:t>
      </w:r>
      <w:ins w:id="75" w:author="zenrunner" w:date="2020-03-11T10:33:00Z">
        <w:r>
          <w:t xml:space="preserve"> </w:t>
        </w:r>
      </w:ins>
      <w:ins w:id="76" w:author="Malory" w:date="2020-03-12T13:32:00Z">
        <w:r w:rsidR="00F411D8">
          <w:t xml:space="preserve">However, a </w:t>
        </w:r>
      </w:ins>
      <w:ins w:id="77" w:author="Malory" w:date="2020-03-12T13:33:00Z">
        <w:r w:rsidR="00F411D8">
          <w:t>more comprehensive understanding of what</w:t>
        </w:r>
      </w:ins>
      <w:ins w:id="78" w:author="Malory" w:date="2020-03-12T13:34:00Z">
        <w:r w:rsidR="00F411D8">
          <w:t xml:space="preserve"> resources or services</w:t>
        </w:r>
      </w:ins>
      <w:ins w:id="79" w:author="Malory" w:date="2020-03-12T13:33:00Z">
        <w:r w:rsidR="00F411D8">
          <w:t xml:space="preserve"> animals contribute to the interaction may illuminate pathwa</w:t>
        </w:r>
      </w:ins>
      <w:ins w:id="80" w:author="Malory" w:date="2020-03-12T13:34:00Z">
        <w:r w:rsidR="00F411D8">
          <w:t>ys of habitat creation that, so far, is less understood.</w:t>
        </w:r>
      </w:ins>
      <w:ins w:id="81" w:author="zenrunner" w:date="2020-03-11T10:33:00Z">
        <w:del w:id="82" w:author="Malory" w:date="2020-03-12T13:29:00Z">
          <w:r w:rsidDel="00F411D8">
            <w:delText>End with implication.</w:delText>
          </w:r>
        </w:del>
      </w:ins>
    </w:p>
    <w:p w14:paraId="393CB5BB" w14:textId="3E1393DD" w:rsidR="00C03967" w:rsidDel="002E56A0" w:rsidRDefault="002957DE">
      <w:pPr>
        <w:pStyle w:val="Body"/>
        <w:rPr>
          <w:ins w:id="83" w:author="zenrunner" w:date="2020-03-11T10:33:00Z"/>
          <w:del w:id="84" w:author="Malory" w:date="2020-03-12T11:32:00Z"/>
        </w:rPr>
      </w:pPr>
      <w:ins w:id="85" w:author="zenrunner" w:date="2020-03-11T10:33:00Z">
        <w:del w:id="86" w:author="Malory" w:date="2020-03-12T11:32:00Z">
          <w:r w:rsidDel="002E56A0">
            <w:delText>Para 1 -  needs to be streamlined</w:delText>
          </w:r>
        </w:del>
      </w:ins>
    </w:p>
    <w:p w14:paraId="69149109" w14:textId="77DF9F61" w:rsidR="00C03967" w:rsidDel="002E56A0" w:rsidRDefault="002957DE">
      <w:pPr>
        <w:pStyle w:val="Body"/>
        <w:rPr>
          <w:ins w:id="87" w:author="zenrunner" w:date="2020-03-11T10:33:00Z"/>
          <w:del w:id="88" w:author="Malory" w:date="2020-03-12T11:32:00Z"/>
        </w:rPr>
      </w:pPr>
      <w:ins w:id="89" w:author="zenrunner" w:date="2020-03-11T10:33:00Z">
        <w:del w:id="90" w:author="Malory" w:date="2020-03-12T11:32:00Z">
          <w:r w:rsidDel="002E56A0">
            <w:delText>Deserts are harsh for plants and animals</w:delText>
          </w:r>
        </w:del>
      </w:ins>
    </w:p>
    <w:p w14:paraId="550CF8C2" w14:textId="5FA83C9C" w:rsidR="00C03967" w:rsidDel="002E56A0" w:rsidRDefault="002957DE">
      <w:pPr>
        <w:pStyle w:val="Body"/>
        <w:rPr>
          <w:ins w:id="91" w:author="zenrunner" w:date="2020-03-11T10:33:00Z"/>
          <w:del w:id="92" w:author="Malory" w:date="2020-03-12T11:32:00Z"/>
        </w:rPr>
      </w:pPr>
      <w:ins w:id="93" w:author="zenrunner" w:date="2020-03-11T10:33:00Z">
        <w:del w:id="94" w:author="Malory" w:date="2020-03-12T11:32:00Z">
          <w:r w:rsidDel="002E56A0">
            <w:delText xml:space="preserve">Facilitation is… and is relatively common </w:delText>
          </w:r>
        </w:del>
      </w:ins>
    </w:p>
    <w:p w14:paraId="6DB0194B" w14:textId="3FFA4227" w:rsidR="00C03967" w:rsidDel="002E56A0" w:rsidRDefault="002957DE">
      <w:pPr>
        <w:pStyle w:val="Body"/>
        <w:rPr>
          <w:ins w:id="95" w:author="zenrunner" w:date="2020-03-11T10:33:00Z"/>
          <w:del w:id="96" w:author="Malory" w:date="2020-03-12T11:32:00Z"/>
        </w:rPr>
      </w:pPr>
      <w:ins w:id="97" w:author="zenrunner" w:date="2020-03-11T10:33:00Z">
        <w:del w:id="98" w:author="Malory" w:date="2020-03-12T11:32:00Z">
          <w:r w:rsidDel="002E56A0">
            <w:delText>Facilitation is typically described and studied between plants but there is increasing evidence that facilitation is common between foundation plant species and animals too… explain</w:delText>
          </w:r>
        </w:del>
      </w:ins>
    </w:p>
    <w:p w14:paraId="17C744E4" w14:textId="7998AAA0" w:rsidR="00C03967" w:rsidDel="002E56A0" w:rsidRDefault="002957DE">
      <w:pPr>
        <w:pStyle w:val="Body"/>
        <w:rPr>
          <w:ins w:id="99" w:author="zenrunner" w:date="2020-03-11T10:33:00Z"/>
          <w:del w:id="100" w:author="Malory" w:date="2020-03-12T11:32:00Z"/>
        </w:rPr>
      </w:pPr>
      <w:ins w:id="101" w:author="zenrunner" w:date="2020-03-11T10:33:00Z">
        <w:del w:id="102" w:author="Malory" w:date="2020-03-12T11:32:00Z">
          <w:r w:rsidDel="002E56A0">
            <w:delText>End with this an opportunity to better understand how plants and animals interact in drylands and these systems face significant challenges globally.</w:delText>
          </w:r>
        </w:del>
      </w:ins>
    </w:p>
    <w:p w14:paraId="52AA8F02" w14:textId="57DBD7DD" w:rsidR="00C03967" w:rsidDel="006E5D16" w:rsidRDefault="00C03967">
      <w:pPr>
        <w:pStyle w:val="Body"/>
        <w:rPr>
          <w:ins w:id="103" w:author="zenrunner" w:date="2020-03-11T10:33:00Z"/>
          <w:del w:id="104" w:author="Malory" w:date="2020-03-12T14:03:00Z"/>
        </w:rPr>
      </w:pPr>
    </w:p>
    <w:p w14:paraId="743D11B2" w14:textId="30079154" w:rsidR="00C03967" w:rsidDel="006E5D16" w:rsidRDefault="002957DE">
      <w:pPr>
        <w:pStyle w:val="Body"/>
        <w:rPr>
          <w:ins w:id="105" w:author="zenrunner" w:date="2020-03-11T10:33:00Z"/>
          <w:del w:id="106" w:author="Malory" w:date="2020-03-12T14:03:00Z"/>
        </w:rPr>
      </w:pPr>
      <w:ins w:id="107" w:author="zenrunner" w:date="2020-03-11T10:33:00Z">
        <w:del w:id="108" w:author="Malory" w:date="2020-03-12T14:03:00Z">
          <w:r w:rsidDel="006E5D16">
            <w:delText>Then ok - para 2 is the reverse - a bit more detail and explanation of the animal to plant pathway. Mutualism is… define - whilst facilitation is typically only measured as 0,+ and does not include how the animal interacts with the foundation plant species? Then of course state that pollination and mutualism are well studied in this regard but that other functional interactions are less well studied. Maybe even say typically not studied Wirth shrubs or cacti (at all in deserts), that these are foundation species, and thus a critical opportunity here to map interactions between these two taxa?</w:delText>
          </w:r>
        </w:del>
      </w:ins>
    </w:p>
    <w:p w14:paraId="65DCCEED" w14:textId="77777777" w:rsidR="00C03967" w:rsidRDefault="00C03967">
      <w:pPr>
        <w:pStyle w:val="Body"/>
      </w:pPr>
    </w:p>
    <w:p w14:paraId="62FB3E46" w14:textId="6E2A7103" w:rsidR="00C03967" w:rsidRDefault="002957DE">
      <w:pPr>
        <w:pStyle w:val="Body"/>
        <w:rPr>
          <w:ins w:id="109" w:author="zenrunner" w:date="2020-03-11T10:33:00Z"/>
        </w:rPr>
      </w:pPr>
      <w:ins w:id="110" w:author="zenrunner" w:date="2020-03-11T10:31:00Z">
        <w:del w:id="111" w:author="Malory" w:date="2020-03-12T13:38:00Z">
          <w:r w:rsidDel="00F411D8">
            <w:delText xml:space="preserve">WEAK paragraph need focus. </w:delText>
          </w:r>
        </w:del>
      </w:ins>
      <w:del w:id="112" w:author="Malory" w:date="2020-03-12T13:56:00Z">
        <w:r w:rsidDel="00E55908">
          <w:delText>Mutualism is a category of positive interaction wherein the participating parties both benefit from said interaction, usually in the form of resource acquisition that increases the survival or fitness of the parties (Barker et al. 2017; Bronstein 2009, 2001).</w:delText>
        </w:r>
      </w:del>
      <w:ins w:id="113" w:author="Malory" w:date="2020-03-12T13:52:00Z">
        <w:r w:rsidR="00E55908">
          <w:t xml:space="preserve">Compared to facilitation which can often be a +/0 interaction, </w:t>
        </w:r>
        <w:commentRangeStart w:id="114"/>
        <w:r w:rsidR="00E55908">
          <w:t>mutualis</w:t>
        </w:r>
      </w:ins>
      <w:ins w:id="115" w:author="Malory" w:date="2020-03-12T13:53:00Z">
        <w:r w:rsidR="00E55908">
          <w:t xml:space="preserve">m </w:t>
        </w:r>
      </w:ins>
      <w:commentRangeEnd w:id="114"/>
      <w:ins w:id="116" w:author="Malory" w:date="2020-03-12T14:01:00Z">
        <w:r w:rsidR="00E55908">
          <w:rPr>
            <w:rStyle w:val="CommentReference"/>
            <w:rFonts w:ascii="Times New Roman" w:hAnsi="Times New Roman" w:cs="Times New Roman"/>
            <w:color w:val="auto"/>
            <w14:textOutline w14:w="0" w14:cap="rnd" w14:cmpd="sng" w14:algn="ctr">
              <w14:noFill/>
              <w14:prstDash w14:val="solid"/>
              <w14:bevel/>
            </w14:textOutline>
          </w:rPr>
          <w:commentReference w:id="114"/>
        </w:r>
      </w:ins>
      <w:ins w:id="117" w:author="Malory" w:date="2020-03-12T13:53:00Z">
        <w:r w:rsidR="00E55908">
          <w:t>is a +/+ interaction.</w:t>
        </w:r>
      </w:ins>
      <w:ins w:id="118" w:author="Malory" w:date="2020-03-12T13:56:00Z">
        <w:r w:rsidR="00E55908">
          <w:t xml:space="preserve"> </w:t>
        </w:r>
        <w:r w:rsidR="00E55908">
          <w:t>Mutualism is a category of positive interaction wherein the participating parties both benefit from an interaction, usually in the form of resource acquisition that increases the survival or fitness of the parties (Barker et al. 2017; Bronstein 2009, 2001).</w:t>
        </w:r>
      </w:ins>
      <w:r>
        <w:t xml:space="preserve"> </w:t>
      </w:r>
      <w:del w:id="119" w:author="Malory" w:date="2020-03-12T13:38:00Z">
        <w:r w:rsidDel="00F411D8">
          <w:delText xml:space="preserve">We know that positive interactions influence ecosystem infrastructure </w:delText>
        </w:r>
      </w:del>
      <w:del w:id="120" w:author="Malory" w:date="2020-03-12T13:35:00Z">
        <w:r w:rsidDel="00F411D8">
          <w:delText xml:space="preserve">(Callaway 1997; Gelmi-Candusso, Heymann, and Heer 2017), </w:delText>
        </w:r>
      </w:del>
      <w:del w:id="121" w:author="Malory" w:date="2020-03-12T13:38:00Z">
        <w:r w:rsidDel="00F411D8">
          <w:delText xml:space="preserve">thereby determining habitat for any species in the ecosystem, not just the interacting parties. </w:delText>
        </w:r>
      </w:del>
      <w:r>
        <w:t xml:space="preserve">Pollination and seed dispersal are two common forms of mutualism that directly create and maintain habitat in most ecosystems, both of which are performed by birds found in desert ecosystems. </w:t>
      </w:r>
      <w:ins w:id="122" w:author="Malory" w:date="2020-03-12T13:39:00Z">
        <w:r w:rsidR="00023370">
          <w:t xml:space="preserve">Birds </w:t>
        </w:r>
      </w:ins>
      <w:ins w:id="123" w:author="Malory" w:date="2020-03-12T13:53:00Z">
        <w:r w:rsidR="00E55908">
          <w:t xml:space="preserve">are unique in their mutualistic interactions with plants in that they </w:t>
        </w:r>
      </w:ins>
      <w:ins w:id="124" w:author="Malory" w:date="2020-03-12T13:54:00Z">
        <w:r w:rsidR="00E55908">
          <w:t>can travel far distances with pollen loads or seeds in their guts (CITE), carry</w:t>
        </w:r>
      </w:ins>
      <w:ins w:id="125" w:author="Malory" w:date="2020-03-12T13:55:00Z">
        <w:r w:rsidR="00E55908">
          <w:t xml:space="preserve"> lots</w:t>
        </w:r>
      </w:ins>
      <w:ins w:id="126" w:author="Malory" w:date="2020-03-12T13:54:00Z">
        <w:r w:rsidR="00E55908">
          <w:t xml:space="preserve"> pollen on their bodies (CITE), </w:t>
        </w:r>
      </w:ins>
      <w:ins w:id="127" w:author="Malory" w:date="2020-03-12T13:55:00Z">
        <w:r w:rsidR="00E55908">
          <w:t>scarify seeds in their gut, thereby promoting germination rates (CITE)</w:t>
        </w:r>
      </w:ins>
      <w:ins w:id="128" w:author="Malory" w:date="2020-03-12T13:59:00Z">
        <w:r w:rsidR="00E55908">
          <w:t xml:space="preserve">, and </w:t>
        </w:r>
      </w:ins>
      <w:ins w:id="129" w:author="Malory" w:date="2020-03-12T13:58:00Z">
        <w:r w:rsidR="00E55908">
          <w:t>participate in general and specialized interactions which produce h</w:t>
        </w:r>
      </w:ins>
      <w:ins w:id="130" w:author="Malory" w:date="2020-03-12T13:59:00Z">
        <w:r w:rsidR="00E55908">
          <w:t xml:space="preserve">abitat infrastructure (CITE). </w:t>
        </w:r>
      </w:ins>
      <w:ins w:id="131" w:author="Malory" w:date="2020-03-12T13:55:00Z">
        <w:r w:rsidR="00E55908">
          <w:t>Despite this, birds are understudied as importa</w:t>
        </w:r>
      </w:ins>
      <w:ins w:id="132" w:author="Malory" w:date="2020-03-12T13:56:00Z">
        <w:r w:rsidR="00E55908">
          <w:t>nt actors in arid ecosystems</w:t>
        </w:r>
      </w:ins>
      <w:ins w:id="133" w:author="Malory" w:date="2020-03-12T13:57:00Z">
        <w:r w:rsidR="00E55908">
          <w:t xml:space="preserve"> compared to insects like bees</w:t>
        </w:r>
      </w:ins>
      <w:ins w:id="134" w:author="Malory" w:date="2020-03-12T13:58:00Z">
        <w:r w:rsidR="00E55908">
          <w:t xml:space="preserve"> and beetles. </w:t>
        </w:r>
      </w:ins>
      <w:ins w:id="135" w:author="Malory" w:date="2020-03-12T13:59:00Z">
        <w:r w:rsidR="00E55908">
          <w:t>Examining the relationship from the bird and the cac</w:t>
        </w:r>
      </w:ins>
      <w:ins w:id="136" w:author="Malory" w:date="2020-03-12T14:00:00Z">
        <w:r w:rsidR="00E55908">
          <w:t xml:space="preserve">tus perspective in concert will lead to a better understanding of how ecosystems maintain their own habitat, and how managers can employ these natural systems for conservation purposes. </w:t>
        </w:r>
      </w:ins>
      <w:del w:id="137" w:author="Malory" w:date="2020-03-12T13:54:00Z">
        <w:r w:rsidDel="00E55908">
          <w:delText>The overall habitat structure, therefore, may be dependent on these positive-positive, mutualistic interactions between birds and foundational plant species.</w:delText>
        </w:r>
      </w:del>
      <w:ins w:id="138" w:author="zenrunner" w:date="2020-03-11T10:33:00Z">
        <w:del w:id="139" w:author="Malory" w:date="2020-03-12T13:54:00Z">
          <w:r w:rsidDel="00E55908">
            <w:delText xml:space="preserve"> MEH - see above - para 2 has to have a focus and logical setup</w:delText>
          </w:r>
        </w:del>
      </w:ins>
    </w:p>
    <w:p w14:paraId="5B90FE03" w14:textId="77777777" w:rsidR="00C03967" w:rsidRDefault="00C03967">
      <w:pPr>
        <w:pStyle w:val="Body"/>
      </w:pPr>
    </w:p>
    <w:p w14:paraId="646D9939" w14:textId="735ADF06" w:rsidR="00C03967" w:rsidDel="00E55908" w:rsidRDefault="002957DE">
      <w:pPr>
        <w:pStyle w:val="Body"/>
        <w:rPr>
          <w:ins w:id="140" w:author="zenrunner" w:date="2020-03-11T10:40:00Z"/>
          <w:del w:id="141" w:author="Malory" w:date="2020-03-12T14:01:00Z"/>
        </w:rPr>
      </w:pPr>
      <w:ins w:id="142" w:author="zenrunner" w:date="2020-03-11T10:40:00Z">
        <w:del w:id="143" w:author="Malory" w:date="2020-03-12T14:01:00Z">
          <w:r w:rsidDel="00E55908">
            <w:delText>Topic sentence - so what is this paragraph about? Intro to the specifics of birds - if so sure - Birds are major ecological interactor species in deserts. They do the following functions - consume seed and pollen and nectar, serve as pollinators, and disperse seeds.  They can also scarify seed through poop? etc.  so basically lay out what birds do in the deserts. THEN tie into and/or propose that many of these functions can be critical to foundatoin species such as shrubs and cacti in deserts - whether one sided positive interactions or not. IE I think it is not critical that we show facilitation but cool to just say cacit and shrubs typically do this… birds do this… and we need to examine both in some capacity in concert and with cacti because… etcc.</w:delText>
          </w:r>
        </w:del>
      </w:ins>
    </w:p>
    <w:p w14:paraId="5B9BFB45" w14:textId="3019F530" w:rsidR="00C03967" w:rsidRDefault="006E5D16" w:rsidP="006E5D16">
      <w:pPr>
        <w:pStyle w:val="Body"/>
        <w:tabs>
          <w:tab w:val="left" w:pos="2080"/>
        </w:tabs>
        <w:rPr>
          <w:ins w:id="144" w:author="zenrunner" w:date="2020-03-11T10:40:00Z"/>
        </w:rPr>
        <w:pPrChange w:id="145" w:author="Malory" w:date="2020-03-12T14:04:00Z">
          <w:pPr>
            <w:pStyle w:val="Body"/>
          </w:pPr>
        </w:pPrChange>
      </w:pPr>
      <w:ins w:id="146" w:author="Malory" w:date="2020-03-12T14:04:00Z">
        <w:r>
          <w:t xml:space="preserve">This concert of interacting species is, however, dependent on temporal and geographic limitations. </w:t>
        </w:r>
      </w:ins>
      <w:ins w:id="147" w:author="Malory" w:date="2020-03-12T14:08:00Z">
        <w:r>
          <w:t>Phenology in desert ecosystems can vary widely due to the extreme plastic</w:t>
        </w:r>
      </w:ins>
      <w:ins w:id="148" w:author="Malory" w:date="2020-03-12T14:09:00Z">
        <w:r>
          <w:t>ity</w:t>
        </w:r>
      </w:ins>
      <w:ins w:id="149" w:author="Malory" w:date="2020-03-12T14:08:00Z">
        <w:r>
          <w:t xml:space="preserve"> of temperature and precipitation </w:t>
        </w:r>
      </w:ins>
      <w:ins w:id="150" w:author="Malory" w:date="2020-03-12T14:11:00Z">
        <w:r>
          <w:t xml:space="preserve">(CITE) </w:t>
        </w:r>
      </w:ins>
      <w:ins w:id="151" w:author="Malory" w:date="2020-03-12T14:09:00Z">
        <w:r>
          <w:t xml:space="preserve">including cacti </w:t>
        </w:r>
      </w:ins>
      <w:ins w:id="152" w:author="Malory" w:date="2020-03-12T14:10:00Z">
        <w:r>
          <w:t>&amp;</w:t>
        </w:r>
      </w:ins>
      <w:ins w:id="153" w:author="Malory" w:date="2020-03-12T14:09:00Z">
        <w:r>
          <w:t xml:space="preserve"> shrubs (</w:t>
        </w:r>
      </w:ins>
      <w:ins w:id="154" w:author="Malory" w:date="2020-03-12T14:11:00Z">
        <w:r>
          <w:t>Schwartz 2003</w:t>
        </w:r>
        <w:r>
          <w:t>; CITE</w:t>
        </w:r>
      </w:ins>
      <w:ins w:id="155" w:author="Malory" w:date="2020-03-12T14:09:00Z">
        <w:r>
          <w:t>)</w:t>
        </w:r>
      </w:ins>
      <w:ins w:id="156" w:author="Malory" w:date="2020-03-12T14:10:00Z">
        <w:r>
          <w:t xml:space="preserve"> and bird migration and breeding seasons</w:t>
        </w:r>
      </w:ins>
      <w:ins w:id="157" w:author="Malory" w:date="2020-03-12T14:11:00Z">
        <w:r>
          <w:t xml:space="preserve"> (CITE)</w:t>
        </w:r>
      </w:ins>
      <w:ins w:id="158" w:author="Malory" w:date="2020-03-12T14:09:00Z">
        <w:r>
          <w:t>.</w:t>
        </w:r>
      </w:ins>
      <w:ins w:id="159" w:author="Malory" w:date="2020-03-12T14:10:00Z">
        <w:r w:rsidRPr="006E5D16">
          <w:t xml:space="preserve"> </w:t>
        </w:r>
      </w:ins>
      <w:moveToRangeStart w:id="160" w:author="Malory" w:date="2020-03-12T14:10:00Z" w:name="move34914621"/>
      <w:moveTo w:id="161" w:author="Malory" w:date="2020-03-12T14:10:00Z">
        <w:r>
          <w:t>This suggests that for animals that rely on or associate with cacti for resources, timing is critical</w:t>
        </w:r>
      </w:moveTo>
      <w:ins w:id="162" w:author="Malory" w:date="2020-03-12T14:18:00Z">
        <w:r w:rsidR="00954E81">
          <w:t xml:space="preserve"> </w:t>
        </w:r>
        <w:r w:rsidR="00954E81">
          <w:t>(Buler, Moore, and Woltmann 2007)</w:t>
        </w:r>
      </w:ins>
      <w:bookmarkStart w:id="163" w:name="_GoBack"/>
      <w:bookmarkEnd w:id="163"/>
      <w:moveTo w:id="164" w:author="Malory" w:date="2020-03-12T14:10:00Z">
        <w:r>
          <w:t>.</w:t>
        </w:r>
      </w:moveTo>
      <w:moveToRangeEnd w:id="160"/>
      <w:ins w:id="165" w:author="Malory" w:date="2020-03-12T14:10:00Z">
        <w:r>
          <w:t xml:space="preserve"> </w:t>
        </w:r>
      </w:ins>
      <w:moveToRangeStart w:id="166" w:author="Malory" w:date="2020-03-12T14:10:00Z" w:name="move34914642"/>
      <w:moveTo w:id="167" w:author="Malory" w:date="2020-03-12T14:10:00Z">
        <w:r>
          <w:t xml:space="preserve">Phenological mismatch has been studied in </w:t>
        </w:r>
        <w:del w:id="168" w:author="Malory" w:date="2020-03-12T14:11:00Z">
          <w:r w:rsidDel="006E5D16">
            <w:delText xml:space="preserve">deserts.. etc. </w:delText>
          </w:r>
        </w:del>
      </w:moveTo>
      <w:ins w:id="169" w:author="Malory" w:date="2020-03-12T14:11:00Z">
        <w:r>
          <w:t xml:space="preserve">deserts (CITE) </w:t>
        </w:r>
      </w:ins>
      <w:moveTo w:id="170" w:author="Malory" w:date="2020-03-12T14:10:00Z">
        <w:r>
          <w:t>and</w:t>
        </w:r>
        <w:del w:id="171" w:author="Malory" w:date="2020-03-12T14:14:00Z">
          <w:r w:rsidDel="00954E81">
            <w:delText xml:space="preserve"> w</w:delText>
          </w:r>
        </w:del>
        <w:del w:id="172" w:author="Malory" w:date="2020-03-12T14:13:00Z">
          <w:r w:rsidDel="00954E81">
            <w:delText>hilst not the primary purpose, it</w:delText>
          </w:r>
        </w:del>
        <w:r>
          <w:t xml:space="preserve"> is important </w:t>
        </w:r>
        <w:del w:id="173" w:author="Malory" w:date="2020-03-12T14:14:00Z">
          <w:r w:rsidDel="00954E81">
            <w:delText xml:space="preserve">in studies of positive interactions including mutualism </w:delText>
          </w:r>
        </w:del>
        <w:r>
          <w:t xml:space="preserve">to explore interactions through time </w:t>
        </w:r>
      </w:moveTo>
      <w:ins w:id="174" w:author="Malory" w:date="2020-03-12T14:11:00Z">
        <w:r>
          <w:t xml:space="preserve">and space </w:t>
        </w:r>
      </w:ins>
      <w:moveTo w:id="175" w:author="Malory" w:date="2020-03-12T14:10:00Z">
        <w:r>
          <w:t>a</w:t>
        </w:r>
      </w:moveTo>
      <w:ins w:id="176" w:author="Malory" w:date="2020-03-12T14:12:00Z">
        <w:r>
          <w:t xml:space="preserve">t </w:t>
        </w:r>
      </w:ins>
      <w:moveTo w:id="177" w:author="Malory" w:date="2020-03-12T14:10:00Z">
        <w:del w:id="178" w:author="Malory" w:date="2020-03-12T14:12:00Z">
          <w:r w:rsidDel="006E5D16">
            <w:delText xml:space="preserve">nd by </w:delText>
          </w:r>
        </w:del>
        <w:r>
          <w:t xml:space="preserve">different reproductive stages of the foundation plant species </w:t>
        </w:r>
      </w:moveTo>
      <w:ins w:id="179" w:author="Malory" w:date="2020-03-12T14:12:00Z">
        <w:r>
          <w:t xml:space="preserve">or pollinating/seed dispersing birds </w:t>
        </w:r>
      </w:ins>
      <w:moveTo w:id="180" w:author="Malory" w:date="2020-03-12T14:10:00Z">
        <w:r>
          <w:t>in a system</w:t>
        </w:r>
      </w:moveTo>
      <w:ins w:id="181" w:author="Malory" w:date="2020-03-12T14:14:00Z">
        <w:r w:rsidR="00954E81">
          <w:t xml:space="preserve">, as these limitations determine the capability of plant/bird </w:t>
        </w:r>
        <w:commentRangeStart w:id="182"/>
        <w:r w:rsidR="00954E81">
          <w:t xml:space="preserve">reproduction </w:t>
        </w:r>
      </w:ins>
      <w:commentRangeEnd w:id="182"/>
      <w:ins w:id="183" w:author="Malory" w:date="2020-03-12T14:15:00Z">
        <w:r w:rsidR="00954E81">
          <w:rPr>
            <w:rStyle w:val="CommentReference"/>
            <w:rFonts w:ascii="Times New Roman" w:hAnsi="Times New Roman" w:cs="Times New Roman"/>
            <w:color w:val="auto"/>
            <w14:textOutline w14:w="0" w14:cap="rnd" w14:cmpd="sng" w14:algn="ctr">
              <w14:noFill/>
              <w14:prstDash w14:val="solid"/>
              <w14:bevel/>
            </w14:textOutline>
          </w:rPr>
          <w:commentReference w:id="182"/>
        </w:r>
      </w:ins>
      <w:ins w:id="184" w:author="Malory" w:date="2020-03-12T14:14:00Z">
        <w:r w:rsidR="00954E81">
          <w:t xml:space="preserve">to occur, and therefore, habitat </w:t>
        </w:r>
      </w:ins>
      <w:ins w:id="185" w:author="Malory" w:date="2020-03-12T14:15:00Z">
        <w:r w:rsidR="00954E81">
          <w:t>creation.</w:t>
        </w:r>
      </w:ins>
      <w:moveTo w:id="186" w:author="Malory" w:date="2020-03-12T14:10:00Z">
        <w:del w:id="187" w:author="Malory" w:date="2020-03-12T14:14:00Z">
          <w:r w:rsidDel="00954E81">
            <w:delText>.</w:delText>
          </w:r>
        </w:del>
      </w:moveTo>
      <w:moveToRangeEnd w:id="166"/>
    </w:p>
    <w:p w14:paraId="0A035E8F" w14:textId="75BBB01C" w:rsidR="00C03967" w:rsidDel="00E55908" w:rsidRDefault="002957DE">
      <w:pPr>
        <w:pStyle w:val="Body"/>
        <w:rPr>
          <w:ins w:id="188" w:author="zenrunner" w:date="2020-03-11T10:40:00Z"/>
          <w:del w:id="189" w:author="Malory" w:date="2020-03-12T14:02:00Z"/>
        </w:rPr>
      </w:pPr>
      <w:ins w:id="190" w:author="zenrunner" w:date="2020-03-11T10:40:00Z">
        <w:del w:id="191" w:author="Malory" w:date="2020-03-12T14:02:00Z">
          <w:r w:rsidDel="00E55908">
            <w:delText>Ie  think about your story acr</w:delText>
          </w:r>
        </w:del>
      </w:ins>
    </w:p>
    <w:p w14:paraId="3E4F5B48" w14:textId="4CF16731" w:rsidR="00C03967" w:rsidDel="00E55908" w:rsidRDefault="002957DE">
      <w:pPr>
        <w:pStyle w:val="Body"/>
        <w:rPr>
          <w:ins w:id="192" w:author="zenrunner" w:date="2020-03-11T10:40:00Z"/>
          <w:del w:id="193" w:author="Malory" w:date="2020-03-12T14:02:00Z"/>
        </w:rPr>
      </w:pPr>
      <w:ins w:id="194" w:author="zenrunner" w:date="2020-03-11T10:40:00Z">
        <w:del w:id="195" w:author="Malory" w:date="2020-03-12T14:02:00Z">
          <w:r w:rsidDel="00E55908">
            <w:delText>Para 1 - deserts tough, facilitation common</w:delText>
          </w:r>
        </w:del>
      </w:ins>
    </w:p>
    <w:p w14:paraId="056DB001" w14:textId="2C91772B" w:rsidR="00C03967" w:rsidDel="00E55908" w:rsidRDefault="002957DE">
      <w:pPr>
        <w:pStyle w:val="Body"/>
        <w:rPr>
          <w:ins w:id="196" w:author="zenrunner" w:date="2020-03-11T10:40:00Z"/>
          <w:del w:id="197" w:author="Malory" w:date="2020-03-12T14:02:00Z"/>
        </w:rPr>
      </w:pPr>
      <w:ins w:id="198" w:author="zenrunner" w:date="2020-03-11T10:40:00Z">
        <w:del w:id="199" w:author="Malory" w:date="2020-03-12T14:02:00Z">
          <w:r w:rsidDel="00E55908">
            <w:delText>Para 2 - animals part of the equation too and interact with foundation species that facilitate others</w:delText>
          </w:r>
        </w:del>
      </w:ins>
    </w:p>
    <w:p w14:paraId="5C05B77B" w14:textId="5397229D" w:rsidR="00C03967" w:rsidDel="00E55908" w:rsidRDefault="002957DE">
      <w:pPr>
        <w:pStyle w:val="Body"/>
        <w:rPr>
          <w:ins w:id="200" w:author="zenrunner" w:date="2020-03-11T10:40:00Z"/>
          <w:del w:id="201" w:author="Malory" w:date="2020-03-12T14:02:00Z"/>
        </w:rPr>
      </w:pPr>
      <w:ins w:id="202" w:author="zenrunner" w:date="2020-03-11T10:40:00Z">
        <w:del w:id="203" w:author="Malory" w:date="2020-03-12T14:02:00Z">
          <w:r w:rsidDel="00E55908">
            <w:delText>Para 3- birds key species because??? This needs to be pop - great evidence they provide key functions for plants?, they are sensitive to change, they are mobile? etc. then tie it all together as proposed above.</w:delText>
          </w:r>
        </w:del>
      </w:ins>
    </w:p>
    <w:p w14:paraId="625CCE76" w14:textId="74853138" w:rsidR="00C03967" w:rsidDel="00E55908" w:rsidRDefault="002957DE">
      <w:pPr>
        <w:pStyle w:val="Body"/>
        <w:rPr>
          <w:ins w:id="204" w:author="zenrunner" w:date="2020-03-11T10:40:00Z"/>
          <w:del w:id="205" w:author="Malory" w:date="2020-03-12T14:02:00Z"/>
        </w:rPr>
      </w:pPr>
      <w:ins w:id="206" w:author="zenrunner" w:date="2020-03-11T10:40:00Z">
        <w:del w:id="207" w:author="Malory" w:date="2020-03-12T14:02:00Z">
          <w:r w:rsidDel="00E55908">
            <w:delText>ALL good Ideas above -just simplify language and also work though story clearly.</w:delText>
          </w:r>
        </w:del>
      </w:ins>
    </w:p>
    <w:p w14:paraId="1D696A79" w14:textId="77777777" w:rsidR="00C03967" w:rsidRDefault="00C03967">
      <w:pPr>
        <w:pStyle w:val="Body"/>
        <w:rPr>
          <w:ins w:id="208" w:author="zenrunner" w:date="2020-03-11T10:40:00Z"/>
        </w:rPr>
      </w:pPr>
    </w:p>
    <w:p w14:paraId="7026631E" w14:textId="4633DA7B" w:rsidR="00C03967" w:rsidRDefault="002957DE">
      <w:pPr>
        <w:pStyle w:val="Body"/>
        <w:rPr>
          <w:ins w:id="209" w:author="zenrunner" w:date="2020-03-11T10:45:00Z"/>
        </w:rPr>
      </w:pPr>
      <w:ins w:id="210" w:author="zenrunner" w:date="2020-03-11T10:40:00Z">
        <w:r>
          <w:t xml:space="preserve">Topic sentence without citations… Species interact through space and time or something lik that. </w:t>
        </w:r>
      </w:ins>
      <w:r>
        <w:t>One major influence on the potential of bird-plant mutualism</w:t>
      </w:r>
      <w:ins w:id="211" w:author="zenrunner" w:date="2020-03-11T10:42:00Z">
        <w:r>
          <w:t xml:space="preserve"> - ok just confirming are we directly testing for mutualism here in this study - ie measure benefit to birds and benefit to plants? Or did we measure association? Mutualism experts and referees are really picky and woujld assume this certainly means clear benefit measured to each interactor - ie plants ideally measure seed set and birds measure fitness of some sort? Maybe check whatever the closest studies you found are on this topic - IS there a few/one-two shrub-bird or cacti-bird mutualism papers that are close to what is here and did they </w:t>
        </w:r>
        <w:r>
          <w:lastRenderedPageBreak/>
          <w:t>measure the same stuff as we did here? If so, gold - otherwise - just temper Intro - ie lay out key ideas like faciltation but just be cautious in tying all Ideas back to mutualism theory.</w:t>
        </w:r>
      </w:ins>
      <w:r>
        <w:t xml:space="preserve"> is physical proximity; </w:t>
      </w:r>
      <w:del w:id="212" w:author="zenrunner" w:date="2020-03-11T10:33:00Z">
        <w:r>
          <w:delText xml:space="preserve">that is to say, </w:delText>
        </w:r>
      </w:del>
      <w:r>
        <w:t>birds and plants must be in the same area in order to interact</w:t>
      </w:r>
      <w:del w:id="213" w:author="Malory" w:date="2020-03-12T14:17:00Z">
        <w:r w:rsidDel="00954E81">
          <w:delText xml:space="preserve"> (Buler, Moore, and Woltmann 2007)</w:delText>
        </w:r>
      </w:del>
      <w:r>
        <w:t>. Plant phenological cycles (i.e. flowering and fruiting seasons) are plastic</w:t>
      </w:r>
      <w:ins w:id="214" w:author="zenrunner" w:date="2020-03-11T10:43:00Z">
        <w:r>
          <w:t>?</w:t>
        </w:r>
      </w:ins>
      <w:r>
        <w:t xml:space="preserve"> in that</w:t>
      </w:r>
      <w:ins w:id="215" w:author="zenrunner" w:date="2020-03-11T10:43:00Z">
        <w:r>
          <w:t>?</w:t>
        </w:r>
      </w:ins>
      <w:r>
        <w:t xml:space="preserve"> they are determined by photoperiod and temperature (Schwartz 2003)</w:t>
      </w:r>
      <w:ins w:id="216" w:author="zenrunner" w:date="2020-03-11T10:45:00Z">
        <w:r>
          <w:t xml:space="preserve"> - meh - why not just Phneology in deserts can vary greatly (citations) including those of cacti (citations). </w:t>
        </w:r>
      </w:ins>
      <w:moveFromRangeStart w:id="217" w:author="Malory" w:date="2020-03-12T14:10:00Z" w:name="move34914621"/>
      <w:moveFrom w:id="218" w:author="Malory" w:date="2020-03-12T14:10:00Z">
        <w:ins w:id="219" w:author="zenrunner" w:date="2020-03-11T10:45:00Z">
          <w:r w:rsidDel="006E5D16">
            <w:t xml:space="preserve">This suggests that for animals that rely on or associate with cacti for resources, timing is critical. </w:t>
          </w:r>
          <w:moveFromRangeStart w:id="220" w:author="Malory" w:date="2020-03-12T14:10:00Z" w:name="move34914642"/>
          <w:moveFromRangeEnd w:id="217"/>
          <w:r w:rsidDel="006E5D16">
            <w:t>Phenological mismatch has been studied in deserts.. etc. and whilst not the primary purpose, it is important in studies of positive interactions including mutualism to explore interactions through time and by different reproductive stages of the foundation plant species in a system.</w:t>
          </w:r>
        </w:ins>
      </w:moveFrom>
      <w:moveFromRangeEnd w:id="220"/>
    </w:p>
    <w:p w14:paraId="0BB57AD3" w14:textId="77777777" w:rsidR="00C03967" w:rsidRDefault="00C03967">
      <w:pPr>
        <w:pStyle w:val="Body"/>
        <w:rPr>
          <w:ins w:id="221" w:author="zenrunner" w:date="2020-03-11T10:45:00Z"/>
        </w:rPr>
      </w:pPr>
    </w:p>
    <w:p w14:paraId="4C35AD1E" w14:textId="77777777" w:rsidR="00C03967" w:rsidRDefault="002957DE">
      <w:pPr>
        <w:pStyle w:val="Body"/>
      </w:pPr>
      <w:ins w:id="222" w:author="zenrunner" w:date="2020-03-11T10:45:00Z">
        <w:r>
          <w:t>…</w:t>
        </w:r>
      </w:ins>
      <w:r>
        <w:t xml:space="preserve"> These two constraints of time and space come into play when considering that, although bird communities migrate on an annual cycle, there is a certain level of plasticity for many birds</w:t>
      </w:r>
      <w:r>
        <w:rPr>
          <w:rtl/>
        </w:rPr>
        <w:t xml:space="preserve">’ </w:t>
      </w:r>
      <w:r>
        <w:t>movement due to large scale habitat loss and small scale resource availability (Scott Sillett and Holmes 2002; Runge and Tulloch 2017; Fahse, Dean, and Wissel 1998).</w:t>
      </w:r>
      <w:ins w:id="223" w:author="zenrunner" w:date="2020-03-11T10:45:00Z">
        <w:r>
          <w:t xml:space="preserve"> Revise above</w:t>
        </w:r>
      </w:ins>
      <w:r>
        <w:t xml:space="preserve"> In the Mojave Desert, birds fall into similar categories as other bird-supporting ecosystems: migratory spring and fall visitors, or summer, winter, and yearlong residents (Gurin, La Doux, and Coe 2012). </w:t>
      </w:r>
      <w:del w:id="224" w:author="zenrunner" w:date="2020-03-11T10:45:00Z">
        <w:r>
          <w:delText>Because s</w:delText>
        </w:r>
      </w:del>
      <w:ins w:id="225" w:author="zenrunner" w:date="2020-03-11T10:45:00Z">
        <w:r>
          <w:t>S</w:t>
        </w:r>
      </w:ins>
      <w:r>
        <w:t>pring and summer contain the intersections of bird migrating/plant flowering and bird breeding/plant fruiting, respectively, they are two seasons where reproductive-adjacent mutualistic interactions of interest may occur. However, because pollination and seed dispersal may be performed by many different biotic (bees, bats, squirrels, etc.) or abiotic (wind, water, etc.) actors, we must first determine the potentiality for these interactions to even occur.</w:t>
      </w:r>
      <w:ins w:id="226" w:author="zenrunner" w:date="2020-03-11T10:45:00Z">
        <w:r>
          <w:t>? Revise - need to make a clear and logical argument please.</w:t>
        </w:r>
      </w:ins>
    </w:p>
    <w:p w14:paraId="423F4824" w14:textId="77777777" w:rsidR="00C03967" w:rsidRDefault="002957DE">
      <w:pPr>
        <w:pStyle w:val="Body"/>
        <w:rPr>
          <w:ins w:id="227" w:author="zenrunner" w:date="2020-03-11T10:46:00Z"/>
        </w:rPr>
      </w:pPr>
      <w:r>
        <w:t xml:space="preserve">In this study, </w:t>
      </w:r>
      <w:ins w:id="228" w:author="zenrunner" w:date="2020-03-11T10:46:00Z">
        <w:r>
          <w:t>we examined</w:t>
        </w:r>
      </w:ins>
      <w:del w:id="229" w:author="zenrunner" w:date="2020-03-11T10:45:00Z">
        <w:r>
          <w:delText>we investigated</w:delText>
        </w:r>
      </w:del>
      <w:r>
        <w:t xml:space="preserve"> the hypothesis that bird-plant mutualistic interactions are dependent on small-scale geographic and temporal limitations</w:t>
      </w:r>
      <w:ins w:id="230" w:author="zenrunner" w:date="2020-03-11T10:46:00Z">
        <w:r>
          <w:t xml:space="preserve"> hmm keep working on this - not clear</w:t>
        </w:r>
      </w:ins>
      <w:r>
        <w:t xml:space="preserve">. </w:t>
      </w:r>
    </w:p>
    <w:p w14:paraId="10BF6AAB" w14:textId="77777777" w:rsidR="00C03967" w:rsidRDefault="002957DE">
      <w:pPr>
        <w:pStyle w:val="Body"/>
        <w:rPr>
          <w:ins w:id="231" w:author="zenrunner" w:date="2020-03-11T10:46:00Z"/>
        </w:rPr>
      </w:pPr>
      <w:ins w:id="232" w:author="zenrunner" w:date="2020-03-11T10:46:00Z">
        <w:r>
          <w:t>Change to predictions…</w:t>
        </w:r>
      </w:ins>
    </w:p>
    <w:p w14:paraId="1A6BD094" w14:textId="77777777" w:rsidR="00C03967" w:rsidRDefault="002957DE">
      <w:pPr>
        <w:pStyle w:val="Body"/>
        <w:rPr>
          <w:ins w:id="233" w:author="zenrunner" w:date="2020-03-11T13:42:00Z"/>
        </w:rPr>
      </w:pPr>
      <w:r>
        <w:t>Our research questions are: 1) How does desert bird community taxonomic diversity change between migratory/flowering seasons (hereafter referred to as spring) and breeding/fruiting seasons (hereafter referred to as summer)? 2) How do birds associate with mesohabitats and exhibit different behaviors in different seasons? And 3) are mesohabitats fostering certain behaviors among birds? We predict that 1) bird community diversity will be different in the spring season than in the summer season, 2) observed mesohabitats and behaviors will be defined by the birds</w:t>
      </w:r>
      <w:r>
        <w:rPr>
          <w:rtl/>
        </w:rPr>
        <w:t xml:space="preserve">’ </w:t>
      </w:r>
      <w:r>
        <w:t>functional and taxonomic diversity, and 3) behavior exhibited by birds is dependent on mesohabitat association.</w:t>
      </w:r>
      <w:ins w:id="234" w:author="zenrunner" w:date="2020-03-11T13:42:00Z">
        <w:r>
          <w:t xml:space="preserve"> confusing..</w:t>
        </w:r>
      </w:ins>
    </w:p>
    <w:p w14:paraId="352D88EB" w14:textId="77777777" w:rsidR="00C03967" w:rsidRDefault="00C03967">
      <w:pPr>
        <w:pStyle w:val="Body"/>
        <w:rPr>
          <w:ins w:id="235" w:author="zenrunner" w:date="2020-03-11T13:42:00Z"/>
        </w:rPr>
      </w:pPr>
    </w:p>
    <w:p w14:paraId="2EEA8054" w14:textId="77777777" w:rsidR="00C03967" w:rsidRDefault="002957DE">
      <w:pPr>
        <w:pStyle w:val="Body"/>
        <w:rPr>
          <w:ins w:id="236" w:author="zenrunner" w:date="2020-03-11T13:42:00Z"/>
        </w:rPr>
      </w:pPr>
      <w:ins w:id="237" w:author="zenrunner" w:date="2020-03-11T13:42:00Z">
        <w:r>
          <w:t>hypothesis that there are associations between birds and cacti and these relationships change with cacti flowering and fruiting.</w:t>
        </w:r>
      </w:ins>
    </w:p>
    <w:p w14:paraId="7549F200" w14:textId="77777777" w:rsidR="00C03967" w:rsidRDefault="00C03967">
      <w:pPr>
        <w:pStyle w:val="Body"/>
        <w:rPr>
          <w:ins w:id="238" w:author="zenrunner" w:date="2020-03-11T13:42:00Z"/>
        </w:rPr>
      </w:pPr>
    </w:p>
    <w:p w14:paraId="30D5E1E3" w14:textId="77777777" w:rsidR="00C03967" w:rsidRDefault="002957DE">
      <w:pPr>
        <w:pStyle w:val="Body"/>
        <w:rPr>
          <w:ins w:id="239" w:author="zenrunner" w:date="2020-03-11T13:42:00Z"/>
        </w:rPr>
      </w:pPr>
      <w:ins w:id="240" w:author="zenrunner" w:date="2020-03-11T13:42:00Z">
        <w:r>
          <w:t>Or do you want to do an even broader one about mesohabitat?</w:t>
        </w:r>
      </w:ins>
    </w:p>
    <w:p w14:paraId="18478CEC" w14:textId="77777777" w:rsidR="00C03967" w:rsidRDefault="002957DE">
      <w:pPr>
        <w:pStyle w:val="Body"/>
        <w:rPr>
          <w:ins w:id="241" w:author="zenrunner" w:date="2020-03-11T13:42:00Z"/>
        </w:rPr>
      </w:pPr>
      <w:ins w:id="242" w:author="zenrunner" w:date="2020-03-11T13:42:00Z">
        <w:r>
          <w:t>Or do a clear zoomed in one - Are we directly testing for mutualism between birds and cacti? If so, state that.</w:t>
        </w:r>
      </w:ins>
    </w:p>
    <w:p w14:paraId="0BF5E9D8" w14:textId="77777777" w:rsidR="00C03967" w:rsidRDefault="002957DE">
      <w:pPr>
        <w:pStyle w:val="Body"/>
        <w:rPr>
          <w:ins w:id="243" w:author="zenrunner" w:date="2020-03-11T13:42:00Z"/>
        </w:rPr>
      </w:pPr>
      <w:ins w:id="244" w:author="zenrunner" w:date="2020-03-11T13:42:00Z">
        <w:r>
          <w:t>Predictions</w:t>
        </w:r>
      </w:ins>
    </w:p>
    <w:p w14:paraId="7418A81B" w14:textId="77777777" w:rsidR="00C03967" w:rsidRDefault="002957DE">
      <w:pPr>
        <w:pStyle w:val="Body"/>
        <w:numPr>
          <w:ilvl w:val="0"/>
          <w:numId w:val="4"/>
        </w:numPr>
      </w:pPr>
      <w:ins w:id="245" w:author="zenrunner" w:date="2020-03-11T13:42:00Z">
        <w:r>
          <w:t>Diversity of birds associated with cacti is greater than…</w:t>
        </w:r>
      </w:ins>
    </w:p>
    <w:p w14:paraId="70F60D31" w14:textId="77777777" w:rsidR="00C03967" w:rsidRDefault="002957DE">
      <w:pPr>
        <w:pStyle w:val="Body"/>
        <w:numPr>
          <w:ilvl w:val="0"/>
          <w:numId w:val="4"/>
        </w:numPr>
      </w:pPr>
      <w:ins w:id="246" w:author="zenrunner" w:date="2020-03-11T13:42:00Z">
        <w:r>
          <w:lastRenderedPageBreak/>
          <w:t>Phenology of cacti shifts the abundance and assemblages of birds associated with this foundation species.</w:t>
        </w:r>
      </w:ins>
    </w:p>
    <w:p w14:paraId="2A64F488" w14:textId="77777777" w:rsidR="00C03967" w:rsidRDefault="002957DE">
      <w:pPr>
        <w:pStyle w:val="Body"/>
        <w:numPr>
          <w:ilvl w:val="0"/>
          <w:numId w:val="4"/>
        </w:numPr>
      </w:pPr>
      <w:ins w:id="247" w:author="zenrunner" w:date="2020-03-11T13:42:00Z">
        <w:r>
          <w:t>NOW for 3 and 4 switch to the animal side right - like the new flow for intro and make two predictions about what the birds seem to be doing… and the functional classificaiton too as measure of function so for 3 - The functional diversity of the bird species associated with cacti relative to other microhabitats (ie I would switch all to micro not meso to match the facilitation literature) locally supports key ecological functions such as pollination and seed dispersal?</w:t>
        </w:r>
      </w:ins>
    </w:p>
    <w:p w14:paraId="7E05D640" w14:textId="77777777" w:rsidR="00C03967" w:rsidRDefault="002957DE">
      <w:pPr>
        <w:pStyle w:val="Body"/>
        <w:numPr>
          <w:ilvl w:val="0"/>
          <w:numId w:val="4"/>
        </w:numPr>
      </w:pPr>
      <w:ins w:id="248" w:author="zenrunner" w:date="2020-03-11T13:42:00Z">
        <w:r>
          <w:t xml:space="preserve">The observed behavior of birds associated with cacti suggests reciprocal benefits??? OR if you want to switch to more zoomed mutualism hypothesis - the observed behaviour of birds associated with cacti relates to higher net estimated seed production of these cacti… or if you want to switch to microhabitat functional mapping idea - the observed behaviours of birds in different microhabitats provides key evidence for reciprocal benefits to the plants? SAME Idas for prediction 3 - depends on the scale of your hypothesis - ie think about the bee literature for 3 ie if more pollinators visit a plant, we predict higher relative seed set - EXACT same idea here - More visits to cacti by birds and higher diversity of bird species visiting cacti, should in theory lead us to predict that these cacti ‘do better’ if there is at least bird-cacti facilitation or perhaps mutualism if the birds do better too - which I assume we do not measure. </w:t>
        </w:r>
      </w:ins>
    </w:p>
    <w:p w14:paraId="40F95514" w14:textId="77777777" w:rsidR="00C03967" w:rsidRDefault="00C03967">
      <w:pPr>
        <w:pStyle w:val="Body"/>
        <w:rPr>
          <w:ins w:id="249" w:author="zenrunner" w:date="2020-03-11T13:42:00Z"/>
        </w:rPr>
      </w:pPr>
    </w:p>
    <w:p w14:paraId="3841B59C" w14:textId="77777777" w:rsidR="00C03967" w:rsidRDefault="002957DE">
      <w:pPr>
        <w:pStyle w:val="Body"/>
        <w:rPr>
          <w:ins w:id="250" w:author="zenrunner" w:date="2020-03-11T13:42:00Z"/>
        </w:rPr>
      </w:pPr>
      <w:ins w:id="251" w:author="zenrunner" w:date="2020-03-11T13:42:00Z">
        <w:r>
          <w:t>GOOD?</w:t>
        </w:r>
      </w:ins>
    </w:p>
    <w:p w14:paraId="4BE0F73D" w14:textId="77777777" w:rsidR="00C03967" w:rsidRDefault="00C03967">
      <w:pPr>
        <w:pStyle w:val="Body"/>
        <w:rPr>
          <w:ins w:id="252" w:author="zenrunner" w:date="2020-03-11T13:42:00Z"/>
        </w:rPr>
      </w:pPr>
    </w:p>
    <w:p w14:paraId="1079C9A3" w14:textId="77777777" w:rsidR="00C03967" w:rsidRDefault="002957DE">
      <w:pPr>
        <w:pStyle w:val="Body"/>
        <w:rPr>
          <w:ins w:id="253" w:author="zenrunner" w:date="2020-03-11T13:42:00Z"/>
        </w:rPr>
      </w:pPr>
      <w:ins w:id="254" w:author="zenrunner" w:date="2020-03-11T13:42:00Z">
        <w:r>
          <w:t>NO - just finished paper - I do not think we measure mutualism at all do we?</w:t>
        </w:r>
      </w:ins>
    </w:p>
    <w:p w14:paraId="2B3929F7" w14:textId="77777777" w:rsidR="00C03967" w:rsidRDefault="002957DE">
      <w:pPr>
        <w:pStyle w:val="Body"/>
        <w:rPr>
          <w:ins w:id="255" w:author="zenrunner" w:date="2020-03-11T13:42:00Z"/>
        </w:rPr>
      </w:pPr>
      <w:ins w:id="256" w:author="zenrunner" w:date="2020-03-11T13:42:00Z">
        <w:r>
          <w:t>Confused - unless these bird observation data or coupled to some measure of cacti doing better - then I think we can mention mutualism but that is not the whole point of paper…</w:t>
        </w:r>
      </w:ins>
    </w:p>
    <w:p w14:paraId="4B0BA19A" w14:textId="77777777" w:rsidR="00C03967" w:rsidRDefault="002957DE">
      <w:pPr>
        <w:pStyle w:val="Body"/>
        <w:rPr>
          <w:ins w:id="257" w:author="zenrunner" w:date="2020-03-11T13:42:00Z"/>
        </w:rPr>
      </w:pPr>
      <w:ins w:id="258" w:author="zenrunner" w:date="2020-03-11T13:42:00Z">
        <w:r>
          <w:br/>
        </w:r>
        <w:r>
          <w:br/>
        </w:r>
      </w:ins>
    </w:p>
    <w:p w14:paraId="1843659E" w14:textId="77777777" w:rsidR="00C03967" w:rsidRDefault="00C03967">
      <w:pPr>
        <w:pStyle w:val="Body"/>
        <w:rPr>
          <w:ins w:id="259" w:author="zenrunner" w:date="2020-03-11T13:42:00Z"/>
        </w:rPr>
      </w:pPr>
    </w:p>
    <w:p w14:paraId="6C9E1B9D" w14:textId="77777777" w:rsidR="00C03967" w:rsidRDefault="00C03967">
      <w:pPr>
        <w:pStyle w:val="Body"/>
        <w:rPr>
          <w:ins w:id="260" w:author="zenrunner" w:date="2020-03-11T13:42:00Z"/>
        </w:rPr>
      </w:pPr>
    </w:p>
    <w:p w14:paraId="08963F3D" w14:textId="77777777" w:rsidR="00C03967" w:rsidRDefault="00C03967">
      <w:pPr>
        <w:pStyle w:val="Body"/>
      </w:pPr>
    </w:p>
    <w:p w14:paraId="0704BB8A" w14:textId="77777777" w:rsidR="00C03967" w:rsidRDefault="002957DE">
      <w:pPr>
        <w:pStyle w:val="Body"/>
        <w:numPr>
          <w:ilvl w:val="0"/>
          <w:numId w:val="7"/>
        </w:numPr>
      </w:pPr>
      <w:r>
        <w:t>Methods</w:t>
      </w:r>
    </w:p>
    <w:p w14:paraId="5B9B4F55" w14:textId="77777777" w:rsidR="00C03967" w:rsidRDefault="002957DE">
      <w:pPr>
        <w:pStyle w:val="Body"/>
      </w:pPr>
      <w:r>
        <w:t>2.1 Study Site</w:t>
      </w:r>
    </w:p>
    <w:p w14:paraId="703F648A" w14:textId="77777777" w:rsidR="00C03967" w:rsidRDefault="002957DE">
      <w:pPr>
        <w:pStyle w:val="Body"/>
        <w:rPr>
          <w:del w:id="261" w:author="zenrunner" w:date="2020-03-11T11:44:00Z"/>
        </w:rPr>
      </w:pPr>
      <w:del w:id="262" w:author="zenrunner" w:date="2020-03-11T11:41:00Z">
        <w:r>
          <w:delText xml:space="preserve">The Mojave Desert is located on the southeastern border of California, with most of the land being designated as the Mojave National Preserve under the United States National Park System. </w:delText>
        </w:r>
      </w:del>
      <w:ins w:id="263" w:author="zenrunner" w:date="2020-03-11T11:41:00Z">
        <w:r>
          <w:t xml:space="preserve">The research was done at the </w:t>
        </w:r>
      </w:ins>
      <w:del w:id="264" w:author="zenrunner" w:date="2020-03-11T11:41:00Z">
        <w:r>
          <w:delText xml:space="preserve">Directly adjacent to the public lands of the preserve is the </w:delText>
        </w:r>
      </w:del>
      <w:r>
        <w:t>Sweeney Granite Mountains Desert Research Center (34</w:t>
      </w:r>
      <w:r>
        <w:rPr>
          <w:lang w:val="it-IT"/>
        </w:rPr>
        <w:t>°</w:t>
      </w:r>
      <w:r>
        <w:t>48′20″N 115</w:t>
      </w:r>
      <w:r>
        <w:rPr>
          <w:lang w:val="it-IT"/>
        </w:rPr>
        <w:t>°</w:t>
      </w:r>
      <w:r>
        <w:t>39′50″</w:t>
      </w:r>
      <w:r>
        <w:rPr>
          <w:lang w:val="de-DE"/>
        </w:rPr>
        <w:t>W)</w:t>
      </w:r>
      <w:del w:id="265" w:author="zenrunner" w:date="2020-03-11T11:41:00Z">
        <w:r>
          <w:delText>, which is land owned by the University of California as a part of the UC Reserve System</w:delText>
        </w:r>
      </w:del>
      <w:ins w:id="266" w:author="zenrunner" w:date="2020-03-11T11:41:00Z">
        <w:r>
          <w:t xml:space="preserve"> in the Mojave Desert</w:t>
        </w:r>
      </w:ins>
      <w:r>
        <w:t xml:space="preserve">. </w:t>
      </w:r>
      <w:del w:id="267" w:author="zenrunner" w:date="2020-03-11T11:42:00Z">
        <w:r>
          <w:delText>This land is only available to researchers and classes, thereby preventing interference from public visitors. Located in the Granite Mountains of the Eastern Mojave Desert, t</w:delText>
        </w:r>
      </w:del>
      <w:ins w:id="268" w:author="zenrunner" w:date="2020-03-11T11:42:00Z">
        <w:r>
          <w:t>T</w:t>
        </w:r>
      </w:ins>
      <w:r>
        <w:rPr>
          <w:lang w:val="pt-PT"/>
        </w:rPr>
        <w:t xml:space="preserve">he 3,600 hectares </w:t>
      </w:r>
      <w:del w:id="269" w:author="zenrunner" w:date="2020-03-11T11:42:00Z">
        <w:r>
          <w:delText>of the research center</w:delText>
        </w:r>
        <w:r>
          <w:rPr>
            <w:rtl/>
          </w:rPr>
          <w:delText>’</w:delText>
        </w:r>
        <w:r>
          <w:delText xml:space="preserve">s </w:delText>
        </w:r>
      </w:del>
      <w:r>
        <w:t>elevation ranges from 1,128 to 2,071 m</w:t>
      </w:r>
      <w:ins w:id="270" w:author="zenrunner" w:date="2020-03-11T11:42:00Z">
        <w:r>
          <w:t>, and it is protected from visitors with limited access and thus disturbance</w:t>
        </w:r>
      </w:ins>
      <w:r>
        <w:t xml:space="preserve">. </w:t>
      </w:r>
      <w:del w:id="271" w:author="zenrunner" w:date="2020-03-11T11:42:00Z">
        <w:r>
          <w:delText>Like many other arid ecosystems, r</w:delText>
        </w:r>
      </w:del>
      <w:ins w:id="272" w:author="zenrunner" w:date="2020-03-11T11:42:00Z">
        <w:r>
          <w:t>R</w:t>
        </w:r>
      </w:ins>
      <w:r>
        <w:t>ainfall varies significantly throughout the year</w:t>
      </w:r>
      <w:del w:id="273" w:author="zenrunner" w:date="2020-03-11T11:42:00Z">
        <w:r>
          <w:delText>,</w:delText>
        </w:r>
      </w:del>
      <w:r>
        <w:t xml:space="preserve"> </w:t>
      </w:r>
      <w:del w:id="274" w:author="zenrunner" w:date="2020-03-11T11:42:00Z">
        <w:r>
          <w:delText>though the yearly average is</w:delText>
        </w:r>
      </w:del>
      <w:ins w:id="275" w:author="zenrunner" w:date="2020-03-11T11:43:00Z">
        <w:r>
          <w:t>with a mean</w:t>
        </w:r>
      </w:ins>
      <w:r>
        <w:t xml:space="preserve"> 22 cm per year</w:t>
      </w:r>
      <w:ins w:id="276" w:author="zenrunner" w:date="2020-03-11T11:43:00Z">
        <w:r>
          <w:t xml:space="preserve"> (citation), and no typically no precipitation in the summer months</w:t>
        </w:r>
      </w:ins>
      <w:r>
        <w:t xml:space="preserve">. The </w:t>
      </w:r>
      <w:ins w:id="277" w:author="zenrunner" w:date="2020-03-11T11:43:00Z">
        <w:r>
          <w:t xml:space="preserve">long-term </w:t>
        </w:r>
      </w:ins>
      <w:r>
        <w:t xml:space="preserve">July </w:t>
      </w:r>
      <w:del w:id="278" w:author="zenrunner" w:date="2020-03-11T11:43:00Z">
        <w:r>
          <w:delText xml:space="preserve">average </w:delText>
        </w:r>
      </w:del>
      <w:r>
        <w:t>minimum and maximum is 20</w:t>
      </w:r>
      <w:r>
        <w:rPr>
          <w:lang w:val="it-IT"/>
        </w:rPr>
        <w:t>°</w:t>
      </w:r>
      <w:r>
        <w:t>C and 33</w:t>
      </w:r>
      <w:r>
        <w:rPr>
          <w:lang w:val="it-IT"/>
        </w:rPr>
        <w:t>°</w:t>
      </w:r>
      <w:r>
        <w:t>C respectively</w:t>
      </w:r>
      <w:ins w:id="279" w:author="zenrunner" w:date="2020-03-11T11:44:00Z">
        <w:r>
          <w:t xml:space="preserve"> (Citation). WHY not just state actual temps for your study - there is a weather station at the reserve right?  </w:t>
        </w:r>
      </w:ins>
      <w:del w:id="280" w:author="zenrunner" w:date="2020-03-11T11:44:00Z">
        <w:r>
          <w:delText>, while the December average minimum and maximum is -1</w:delText>
        </w:r>
        <w:r>
          <w:rPr>
            <w:lang w:val="it-IT"/>
          </w:rPr>
          <w:delText>°</w:delText>
        </w:r>
        <w:r>
          <w:delText>C and 8</w:delText>
        </w:r>
        <w:r>
          <w:rPr>
            <w:lang w:val="it-IT"/>
          </w:rPr>
          <w:delText>°</w:delText>
        </w:r>
        <w:r>
          <w:delText>C. Geologically, the site is unique with alluvial fans and bajadas and granitic pinnacles. Springs, seeps, and washes are common topographical features throughout the land.</w:delText>
        </w:r>
      </w:del>
    </w:p>
    <w:p w14:paraId="4B00FB37" w14:textId="77777777" w:rsidR="00C03967" w:rsidRDefault="002957DE">
      <w:pPr>
        <w:pStyle w:val="Body"/>
        <w:rPr>
          <w:del w:id="281" w:author="zenrunner" w:date="2020-03-11T11:44:00Z"/>
        </w:rPr>
      </w:pPr>
      <w:del w:id="282" w:author="zenrunner" w:date="2020-03-11T11:44:00Z">
        <w:r>
          <w:delText>2.2 Study system</w:delText>
        </w:r>
      </w:del>
    </w:p>
    <w:p w14:paraId="7FB25B32" w14:textId="77777777" w:rsidR="00C03967" w:rsidRDefault="002957DE">
      <w:pPr>
        <w:pStyle w:val="Body"/>
        <w:rPr>
          <w:ins w:id="283" w:author="zenrunner" w:date="2020-03-11T11:45:00Z"/>
        </w:rPr>
      </w:pPr>
      <w:del w:id="284" w:author="zenrunner" w:date="2020-03-11T11:44:00Z">
        <w:r>
          <w:delText xml:space="preserve">This study site within the reserve system </w:delText>
        </w:r>
      </w:del>
      <w:ins w:id="285" w:author="zenrunner" w:date="2020-03-11T11:44:00Z">
        <w:r>
          <w:t xml:space="preserve">The site </w:t>
        </w:r>
      </w:ins>
      <w:r>
        <w:lastRenderedPageBreak/>
        <w:t>is dominated by perennial woody and succulent shrubs such as Cylindropuntia acanthocarpa, Yucca mohavensis, Larrea tridentata, Ambrosia salsola, Pinus monophylla, and numerous other shrub species</w:t>
      </w:r>
      <w:ins w:id="286" w:author="zenrunner" w:date="2020-03-11T11:44:00Z">
        <w:r>
          <w:t xml:space="preserve"> (cite species list from reserve)</w:t>
        </w:r>
      </w:ins>
      <w:r>
        <w:t xml:space="preserve">. </w:t>
      </w:r>
      <w:del w:id="287" w:author="zenrunner" w:date="2020-03-11T11:44:00Z">
        <w:r>
          <w:delText xml:space="preserve">A hub of desert diversity, </w:delText>
        </w:r>
      </w:del>
      <w:ins w:id="288" w:author="zenrunner" w:date="2020-03-11T11:44:00Z">
        <w:r>
          <w:t xml:space="preserve">There have been </w:t>
        </w:r>
      </w:ins>
      <w:r>
        <w:t xml:space="preserve">156 birds, 42 mammals, 2 amphibians, and 504 species of vascular plants </w:t>
      </w:r>
      <w:del w:id="289" w:author="zenrunner" w:date="2020-03-11T11:45:00Z">
        <w:r>
          <w:delText xml:space="preserve">have been </w:delText>
        </w:r>
      </w:del>
      <w:r>
        <w:t>documented</w:t>
      </w:r>
      <w:ins w:id="290" w:author="zenrunner" w:date="2020-03-11T11:45:00Z">
        <w:r>
          <w:t xml:space="preserve"> at </w:t>
        </w:r>
      </w:ins>
      <w:del w:id="291" w:author="zenrunner" w:date="2020-03-11T11:45:00Z">
        <w:r>
          <w:delText xml:space="preserve"> throughout </w:delText>
        </w:r>
      </w:del>
      <w:r>
        <w:t>the reserve</w:t>
      </w:r>
      <w:ins w:id="292" w:author="zenrunner" w:date="2020-03-11T11:45:00Z">
        <w:r>
          <w:t xml:space="preserve"> (citation)</w:t>
        </w:r>
      </w:ins>
      <w:r>
        <w:t>.</w:t>
      </w:r>
    </w:p>
    <w:p w14:paraId="786194C8" w14:textId="77777777" w:rsidR="00C03967" w:rsidRDefault="00C03967">
      <w:pPr>
        <w:pStyle w:val="Body"/>
        <w:rPr>
          <w:ins w:id="293" w:author="zenrunner" w:date="2020-03-11T11:45:00Z"/>
        </w:rPr>
      </w:pPr>
    </w:p>
    <w:p w14:paraId="5295B42B" w14:textId="77777777" w:rsidR="00C03967" w:rsidRDefault="002957DE">
      <w:pPr>
        <w:pStyle w:val="Body"/>
        <w:rPr>
          <w:ins w:id="294" w:author="zenrunner" w:date="2020-03-11T11:45:00Z"/>
        </w:rPr>
      </w:pPr>
      <w:ins w:id="295" w:author="zenrunner" w:date="2020-03-11T11:45:00Z">
        <w:r>
          <w:t>2.2 Study species</w:t>
        </w:r>
      </w:ins>
    </w:p>
    <w:p w14:paraId="542DA4AB" w14:textId="77777777" w:rsidR="00C03967" w:rsidRDefault="002957DE">
      <w:pPr>
        <w:pStyle w:val="Body"/>
      </w:pPr>
      <w:ins w:id="296" w:author="zenrunner" w:date="2020-03-11T11:45:00Z">
        <w:r>
          <w:t>Explain cacti then your birds listing most common species documented etc.</w:t>
        </w:r>
      </w:ins>
      <w:del w:id="297" w:author="zenrunner" w:date="2020-03-11T11:45:00Z">
        <w:r>
          <w:delText xml:space="preserve"> The field work for this study was conducted from May to August of 2019, a spring and summer following an unusually strong rainy season. Higher winter rain levels typically result in stronger blooms in this area, with this year being no exception. However, an unusually cool early spring led to a delay for many thermally induced blooms such as several Cylindropuntia ssp.</w:delText>
        </w:r>
      </w:del>
    </w:p>
    <w:p w14:paraId="76132629" w14:textId="77777777" w:rsidR="00C03967" w:rsidRDefault="002957DE">
      <w:pPr>
        <w:pStyle w:val="Body"/>
      </w:pPr>
      <w:r>
        <w:t>The avian community of the Mojave Desert includes typical species of the American Southwest, but is also home to desert obligate species which rely on plant species only found in wild desert areas (e.g. the Cactus Wren, Campylorhynchus brunneicapillus). There are currently over 159 bird species on the Sweeney Granite Mountains Desert Research Center (Gurin, La Doux, and Coe 2012), and a complete list of all known avian species to the field site is available via the site</w:t>
      </w:r>
      <w:r>
        <w:rPr>
          <w:rtl/>
        </w:rPr>
        <w:t>’</w:t>
      </w:r>
      <w:r>
        <w:rPr>
          <w:lang w:val="nl-NL"/>
        </w:rPr>
        <w:t>s website.</w:t>
      </w:r>
    </w:p>
    <w:p w14:paraId="57ABDE44" w14:textId="77777777" w:rsidR="00C03967" w:rsidRDefault="002957DE">
      <w:pPr>
        <w:pStyle w:val="Body"/>
      </w:pPr>
      <w:r>
        <w:t>2.3 Field observations</w:t>
      </w:r>
    </w:p>
    <w:p w14:paraId="777ABBC7" w14:textId="77777777" w:rsidR="00C03967" w:rsidRDefault="002957DE">
      <w:pPr>
        <w:pStyle w:val="Body"/>
      </w:pPr>
      <w:del w:id="298" w:author="zenrunner" w:date="2020-03-11T11:50:00Z">
        <w:r>
          <w:delText>To sample the bird community makeup, we</w:delText>
        </w:r>
      </w:del>
      <w:ins w:id="299" w:author="zenrunner" w:date="2020-03-11T11:50:00Z">
        <w:r>
          <w:t>We used</w:t>
        </w:r>
      </w:ins>
      <w:r>
        <w:t xml:space="preserve"> </w:t>
      </w:r>
      <w:del w:id="300" w:author="zenrunner" w:date="2020-03-11T11:50:00Z">
        <w:r>
          <w:delText xml:space="preserve">walked </w:delText>
        </w:r>
      </w:del>
      <w:r>
        <w:rPr>
          <w:lang w:val="nl-NL"/>
        </w:rPr>
        <w:t xml:space="preserve">a 500-meter line transect over </w:t>
      </w:r>
      <w:del w:id="301" w:author="zenrunner" w:date="2020-03-11T11:50:00Z">
        <w:r>
          <w:delText xml:space="preserve">a </w:delText>
        </w:r>
      </w:del>
      <w:r>
        <w:t>two-hour period</w:t>
      </w:r>
      <w:ins w:id="302" w:author="zenrunner" w:date="2020-03-11T11:50:00Z">
        <w:r>
          <w:t xml:space="preserve"> block sample the bird community</w:t>
        </w:r>
      </w:ins>
      <w:r>
        <w:t xml:space="preserve">. </w:t>
      </w:r>
      <w:del w:id="303" w:author="zenrunner" w:date="2020-03-11T11:50:00Z">
        <w:r>
          <w:delText>We started the t</w:delText>
        </w:r>
      </w:del>
      <w:ins w:id="304" w:author="zenrunner" w:date="2020-03-11T11:50:00Z">
        <w:r>
          <w:t>T</w:t>
        </w:r>
      </w:ins>
      <w:r>
        <w:rPr>
          <w:lang w:val="nl-NL"/>
        </w:rPr>
        <w:t>ransect</w:t>
      </w:r>
      <w:ins w:id="305" w:author="zenrunner" w:date="2020-03-11T11:51:00Z">
        <w:r>
          <w:t>s</w:t>
        </w:r>
      </w:ins>
      <w:r>
        <w:t xml:space="preserve"> </w:t>
      </w:r>
      <w:del w:id="306" w:author="zenrunner" w:date="2020-03-11T11:51:00Z">
        <w:r>
          <w:delText xml:space="preserve">walks at cooler day times </w:delText>
        </w:r>
      </w:del>
      <w:ins w:id="307" w:author="zenrunner" w:date="2020-03-11T11:51:00Z">
        <w:r>
          <w:t xml:space="preserve">were deployed between </w:t>
        </w:r>
      </w:ins>
      <w:del w:id="308" w:author="zenrunner" w:date="2020-03-11T11:51:00Z">
        <w:r>
          <w:delText>(</w:delText>
        </w:r>
      </w:del>
      <w:r>
        <w:t>7-10am or 5-8pm</w:t>
      </w:r>
      <w:ins w:id="309" w:author="zenrunner" w:date="2020-03-11T11:52:00Z">
        <w:r>
          <w:t xml:space="preserve"> depending on daily temperatures (Appendix A - if you can get weather station from reserve, scrape it all put in as a table listing year, month, day, and hour for the exact days you sampled - or just clean up that file like and publish to figshare and cite it here - these data if you can get them should also be used a covariate in your sampling - the mean temp for each sampling instance just a separate column)</w:t>
        </w:r>
      </w:ins>
      <w:del w:id="310" w:author="zenrunner" w:date="2020-03-11T11:51:00Z">
        <w:r>
          <w:delText>)</w:delText>
        </w:r>
      </w:del>
      <w:r>
        <w:t>, which were associated with peak bird activity</w:t>
      </w:r>
      <w:del w:id="311" w:author="zenrunner" w:date="2020-03-11T11:53:00Z">
        <w:r>
          <w:delText xml:space="preserve"> (N=41)</w:delText>
        </w:r>
      </w:del>
      <w:r>
        <w:t xml:space="preserve">. </w:t>
      </w:r>
      <w:del w:id="312" w:author="zenrunner" w:date="2020-03-11T11:53:00Z">
        <w:r>
          <w:delText>We sampled t</w:delText>
        </w:r>
      </w:del>
      <w:ins w:id="313" w:author="zenrunner" w:date="2020-03-11T11:53:00Z">
        <w:r>
          <w:t>T</w:t>
        </w:r>
      </w:ins>
      <w:r>
        <w:t>wo individual line transects</w:t>
      </w:r>
      <w:del w:id="314" w:author="zenrunner" w:date="2020-03-11T11:50:00Z">
        <w:r>
          <w:delText>,</w:delText>
        </w:r>
      </w:del>
      <w:r>
        <w:t xml:space="preserve"> </w:t>
      </w:r>
      <w:del w:id="315" w:author="zenrunner" w:date="2020-03-11T11:50:00Z">
        <w:r>
          <w:delText xml:space="preserve">which were </w:delText>
        </w:r>
      </w:del>
      <w:ins w:id="316" w:author="zenrunner" w:date="2020-03-11T11:53:00Z">
        <w:r>
          <w:t xml:space="preserve">were used and </w:t>
        </w:r>
      </w:ins>
      <w:r>
        <w:t>spaced 80 meters a</w:t>
      </w:r>
      <w:del w:id="317" w:author="zenrunner" w:date="2020-03-11T11:50:00Z">
        <w:r>
          <w:delText xml:space="preserve"> </w:delText>
        </w:r>
      </w:del>
      <w:r>
        <w:t>part</w:t>
      </w:r>
      <w:del w:id="318" w:author="zenrunner" w:date="2020-03-11T11:50:00Z">
        <w:r>
          <w:delText xml:space="preserve"> due to physical blocks of craggy mountains</w:delText>
        </w:r>
      </w:del>
      <w:r>
        <w:t>. The starting coordinates for transect 1 and 2 were (34.78299, -115.662) and (34.78303, -115.663)</w:t>
      </w:r>
      <w:ins w:id="319" w:author="zenrunner" w:date="2020-03-11T11:53:00Z">
        <w:r>
          <w:t xml:space="preserve"> </w:t>
        </w:r>
      </w:ins>
      <w:del w:id="320" w:author="zenrunner" w:date="2020-03-11T11:53:00Z">
        <w:r>
          <w:delText xml:space="preserve">, </w:delText>
        </w:r>
      </w:del>
      <w:r>
        <w:t xml:space="preserve">respectively. A single observer familiar with the local bird species recorded all visual </w:t>
      </w:r>
      <w:del w:id="321" w:author="zenrunner" w:date="2020-03-11T11:53:00Z">
        <w:r>
          <w:delText xml:space="preserve">(n=755) </w:delText>
        </w:r>
      </w:del>
      <w:r>
        <w:t xml:space="preserve">or auditory </w:t>
      </w:r>
      <w:del w:id="322" w:author="zenrunner" w:date="2020-03-11T11:53:00Z">
        <w:r>
          <w:delText xml:space="preserve">(n=463) </w:delText>
        </w:r>
      </w:del>
      <w:r>
        <w:t>bird cues and identified each observation to species</w:t>
      </w:r>
      <w:ins w:id="323" w:author="zenrunner" w:date="2020-03-11T11:53:00Z">
        <w:r>
          <w:t xml:space="preserve">. </w:t>
        </w:r>
      </w:ins>
      <w:del w:id="324" w:author="zenrunner" w:date="2020-03-11T11:53:00Z">
        <w:r>
          <w:delText xml:space="preserve"> (though s</w:delText>
        </w:r>
      </w:del>
      <w:ins w:id="325" w:author="zenrunner" w:date="2020-03-11T11:53:00Z">
        <w:r>
          <w:t>S</w:t>
        </w:r>
      </w:ins>
      <w:r>
        <w:t>ome female/juvenile hummingbirds were identified only to family due to the visual similarity between species</w:t>
      </w:r>
      <w:ins w:id="326" w:author="zenrunner" w:date="2020-03-11T11:54:00Z">
        <w:r>
          <w:t xml:space="preserve"> (Appendix B for total species list? Or put in results)</w:t>
        </w:r>
      </w:ins>
      <w:del w:id="327" w:author="zenrunner" w:date="2020-03-11T11:53:00Z">
        <w:r>
          <w:delText>)</w:delText>
        </w:r>
      </w:del>
      <w:r>
        <w:t xml:space="preserve">. </w:t>
      </w:r>
      <w:ins w:id="328" w:author="zenrunner" w:date="2020-03-11T11:54:00Z">
        <w:r>
          <w:t xml:space="preserve">In each instance, microhabit was also recorded as list the categories here.. </w:t>
        </w:r>
      </w:ins>
      <w:r>
        <w:t xml:space="preserve">However, we only included visual observations of birds in </w:t>
      </w:r>
      <w:del w:id="329" w:author="zenrunner" w:date="2020-03-11T11:54:00Z">
        <w:r>
          <w:delText>meso</w:delText>
        </w:r>
      </w:del>
      <w:ins w:id="330" w:author="zenrunner" w:date="2020-03-11T11:54:00Z">
        <w:r>
          <w:t>micro</w:t>
        </w:r>
      </w:ins>
      <w:r>
        <w:t>habitat and behavioral analyses</w:t>
      </w:r>
      <w:del w:id="331" w:author="zenrunner" w:date="2020-03-11T11:54:00Z">
        <w:r>
          <w:delText>, since the behavioral and mesohabitat data is less fine</w:delText>
        </w:r>
      </w:del>
      <w:r>
        <w:t xml:space="preserve">. Flyovers (defined as birds flying roughly 25 feet above the </w:t>
      </w:r>
      <w:del w:id="332" w:author="zenrunner" w:date="2020-03-11T11:55:00Z">
        <w:r>
          <w:delText>shrub line</w:delText>
        </w:r>
      </w:del>
      <w:ins w:id="333" w:author="zenrunner" w:date="2020-03-11T11:55:00Z">
        <w:r>
          <w:t>highest vegetation at site</w:t>
        </w:r>
      </w:ins>
      <w:r>
        <w:t xml:space="preserve"> that did not land within sight) were not included as an observation. In addition to species, we also recorded behavior (as designated by an ethogram</w:t>
      </w:r>
      <w:ins w:id="334" w:author="zenrunner" w:date="2020-03-11T11:55:00Z">
        <w:r>
          <w:t xml:space="preserve"> (see Appendix C for list?</w:t>
        </w:r>
      </w:ins>
      <w:r>
        <w:t>), mesohabitat, geographic coordinates, the time of the sighting/hearing, and an estimate of the distance from the transect</w:t>
      </w:r>
      <w:ins w:id="335" w:author="zenrunner" w:date="2020-03-11T11:55:00Z">
        <w:r>
          <w:t xml:space="preserve"> - great! </w:t>
        </w:r>
      </w:ins>
      <w:del w:id="336" w:author="zenrunner" w:date="2020-03-11T11:55:00Z">
        <w:r>
          <w:delText xml:space="preserve"> </w:delText>
        </w:r>
      </w:del>
      <w:r>
        <w:t>(&lt;25 meters, 25-50 meters, or &gt;50 meters). We also took photographs of birds using a Nikon D5300 camera equipped with a Sigma 150-600mm lens which served as identification aids and behavioral/mesohabitat records</w:t>
      </w:r>
      <w:ins w:id="337" w:author="zenrunner" w:date="2020-03-11T11:59:00Z">
        <w:r>
          <w:t xml:space="preserve"> (citation to publication - I would publish a voucher photo for each species as a single compiled (zip) file to figshare (they take photos) entitled ‘The avian species diversity photo specimens for Mojave National Preserve (figure category when you go to upload) _THIS PLUS species list will be key assets</w:t>
        </w:r>
      </w:ins>
      <w:r>
        <w:t>.</w:t>
      </w:r>
    </w:p>
    <w:p w14:paraId="3A82C2C5" w14:textId="77777777" w:rsidR="00C03967" w:rsidRDefault="002957DE">
      <w:pPr>
        <w:pStyle w:val="Body"/>
      </w:pPr>
      <w:r>
        <w:t xml:space="preserve">Behavior and mesohabitat functioned as dependent variables for each observation of a bird. Behavioral observations were then categorized into broader behaviors (active movement, cleaning, feeding, inactive, and territorial/mating). Mesohabitat level observations were distilled into two levels (vegetative or non-vegetative) and three levels (cactus, shrub, or other). Trophic guild and migratory class were the metrics we used to define functional diversity. We categorized all observed species into </w:t>
      </w:r>
      <w:r>
        <w:lastRenderedPageBreak/>
        <w:t xml:space="preserve">trophic guilds using </w:t>
      </w:r>
      <w:r>
        <w:rPr>
          <w:rtl/>
          <w:lang w:val="ar-SA"/>
        </w:rPr>
        <w:t>“</w:t>
      </w:r>
      <w:r>
        <w:t xml:space="preserve">Foraging Guilds of North America” (De Graaf, Tilghman, and Anderson 1985) and into migratory classes using </w:t>
      </w:r>
      <w:r>
        <w:rPr>
          <w:rFonts w:ascii="Helvetica" w:hAnsi="Helvetica"/>
          <w:i/>
          <w:iCs/>
        </w:rPr>
        <w:t>Common Birds of the Sweeney Granite Mountains Desert Research Center</w:t>
      </w:r>
      <w:r>
        <w:t xml:space="preserve"> (Gurin, La Doux, and Coe 2012). Taxonomic diversity was originally recorded to species level, and then grouped into broader taxonomic designations (family and order).</w:t>
      </w:r>
      <w:ins w:id="338" w:author="zenrunner" w:date="2020-03-11T12:09:00Z">
        <w:r>
          <w:t xml:space="preserve"> - ok - can move all this to stats section because it is more about how you coded the data for analyses.</w:t>
        </w:r>
      </w:ins>
    </w:p>
    <w:p w14:paraId="4576D49C" w14:textId="77777777" w:rsidR="00C03967" w:rsidRDefault="002957DE">
      <w:pPr>
        <w:pStyle w:val="Body"/>
      </w:pPr>
      <w:r>
        <w:t>2.4 Statistical Analyses</w:t>
      </w:r>
    </w:p>
    <w:p w14:paraId="7AC744BA" w14:textId="77777777" w:rsidR="00C03967" w:rsidRDefault="002957DE">
      <w:pPr>
        <w:pStyle w:val="Body"/>
      </w:pPr>
      <w:r>
        <w:t>Using each line transect walk as a level of replication, we calculated species abundance (A), richness (S), turnover (T), and evenness (J) using the R Vegan Package (Oksanen et al. 2019). Additionally, we calculated Simpson</w:t>
      </w:r>
      <w:r>
        <w:rPr>
          <w:rtl/>
        </w:rPr>
        <w:t>’</w:t>
      </w:r>
      <w:r>
        <w:t>s Diversity Index (D) and Shannon</w:t>
      </w:r>
      <w:r>
        <w:rPr>
          <w:rtl/>
        </w:rPr>
        <w:t>’</w:t>
      </w:r>
      <w:r>
        <w:t>s Diversity Index (H) to encourage transparency on the influence of evenness or richness respectively. Using these different metrics for community structure, we created linear regression models to determine differences in community structure in spring and summer, excluding species richness</w:t>
      </w:r>
      <w:ins w:id="339" w:author="zenrunner" w:date="2020-03-11T12:10:00Z">
        <w:r>
          <w:t>. W</w:t>
        </w:r>
      </w:ins>
      <w:del w:id="340" w:author="zenrunner" w:date="2020-03-11T12:10:00Z">
        <w:r>
          <w:delText>, for which w</w:delText>
        </w:r>
      </w:del>
      <w:r>
        <w:t xml:space="preserve">e </w:t>
      </w:r>
      <w:del w:id="341" w:author="zenrunner" w:date="2020-03-11T12:10:00Z">
        <w:r>
          <w:delText>performed</w:delText>
        </w:r>
      </w:del>
      <w:ins w:id="342" w:author="zenrunner" w:date="2020-03-11T12:10:00Z">
        <w:r>
          <w:t>used</w:t>
        </w:r>
      </w:ins>
      <w:r>
        <w:t xml:space="preserve"> a general loglinear model (due to the non-normal, poisson distribution of species richness through both seasons)</w:t>
      </w:r>
      <w:ins w:id="343" w:author="zenrunner" w:date="2020-03-11T12:10:00Z">
        <w:r>
          <w:t xml:space="preserve"> (citation)</w:t>
        </w:r>
      </w:ins>
      <w:r>
        <w:t xml:space="preserve">. We included each walk of a transect in the models as a random effect. </w:t>
      </w:r>
      <w:del w:id="344" w:author="zenrunner" w:date="2020-03-11T12:10:00Z">
        <w:r>
          <w:delText>Additionally, t</w:delText>
        </w:r>
      </w:del>
      <w:ins w:id="345" w:author="zenrunner" w:date="2020-03-11T12:10:00Z">
        <w:r>
          <w:t>T</w:t>
        </w:r>
      </w:ins>
      <w:r>
        <w:t xml:space="preserve">o </w:t>
      </w:r>
      <w:del w:id="346" w:author="zenrunner" w:date="2020-03-11T12:10:00Z">
        <w:r>
          <w:rPr>
            <w:lang w:val="it-IT"/>
          </w:rPr>
          <w:delText>determine</w:delText>
        </w:r>
      </w:del>
      <w:ins w:id="347" w:author="zenrunner" w:date="2020-03-11T12:10:00Z">
        <w:r>
          <w:t>assess</w:t>
        </w:r>
      </w:ins>
      <w:r>
        <w:t xml:space="preserve"> the species variance impact on community structure, we </w:t>
      </w:r>
      <w:del w:id="348" w:author="zenrunner" w:date="2020-03-11T12:10:00Z">
        <w:r>
          <w:delText>performed</w:delText>
        </w:r>
      </w:del>
      <w:ins w:id="349" w:author="zenrunner" w:date="2020-03-11T12:10:00Z">
        <w:r>
          <w:t>did</w:t>
        </w:r>
      </w:ins>
      <w:r>
        <w:t xml:space="preserve"> a </w:t>
      </w:r>
      <w:ins w:id="350" w:author="zenrunner" w:date="2020-03-11T12:10:00Z">
        <w:r>
          <w:t>p</w:t>
        </w:r>
      </w:ins>
      <w:del w:id="351" w:author="zenrunner" w:date="2020-03-11T12:10:00Z">
        <w:r>
          <w:delText>P</w:delText>
        </w:r>
      </w:del>
      <w:r>
        <w:rPr>
          <w:lang w:val="fr-FR"/>
        </w:rPr>
        <w:t xml:space="preserve">rinciple </w:t>
      </w:r>
      <w:ins w:id="352" w:author="zenrunner" w:date="2020-03-11T12:10:00Z">
        <w:r>
          <w:t>c</w:t>
        </w:r>
      </w:ins>
      <w:del w:id="353" w:author="zenrunner" w:date="2020-03-11T12:10:00Z">
        <w:r>
          <w:delText>C</w:delText>
        </w:r>
      </w:del>
      <w:r>
        <w:t xml:space="preserve">omponents </w:t>
      </w:r>
      <w:ins w:id="354" w:author="zenrunner" w:date="2020-03-11T12:10:00Z">
        <w:r>
          <w:t>a</w:t>
        </w:r>
      </w:ins>
      <w:del w:id="355" w:author="zenrunner" w:date="2020-03-11T12:10:00Z">
        <w:r>
          <w:delText>A</w:delText>
        </w:r>
      </w:del>
      <w:r>
        <w:t xml:space="preserve">nalysis </w:t>
      </w:r>
      <w:ins w:id="356" w:author="zenrunner" w:date="2020-03-11T12:11:00Z">
        <w:r>
          <w:t xml:space="preserve">of? </w:t>
        </w:r>
      </w:ins>
      <w:r>
        <w:t>for both spring and summer</w:t>
      </w:r>
      <w:ins w:id="357" w:author="zenrunner" w:date="2020-03-11T12:11:00Z">
        <w:r>
          <w:t xml:space="preserve"> (Citation)</w:t>
        </w:r>
      </w:ins>
      <w:r>
        <w:t>. We then composed two distance-based Moran</w:t>
      </w:r>
      <w:r>
        <w:rPr>
          <w:rtl/>
        </w:rPr>
        <w:t>’</w:t>
      </w:r>
      <w:r>
        <w:t xml:space="preserve">s eigenvector maps for each season as a visualization for the </w:t>
      </w:r>
      <w:del w:id="358" w:author="zenrunner" w:date="2020-03-11T12:11:00Z">
        <w:r>
          <w:rPr>
            <w:lang w:val="es-ES_tradnl"/>
          </w:rPr>
          <w:delText>species</w:delText>
        </w:r>
        <w:r>
          <w:rPr>
            <w:rtl/>
          </w:rPr>
          <w:delText xml:space="preserve">’ </w:delText>
        </w:r>
      </w:del>
      <w:r>
        <w:rPr>
          <w:lang w:val="fr-FR"/>
        </w:rPr>
        <w:t>variance</w:t>
      </w:r>
      <w:ins w:id="359" w:author="zenrunner" w:date="2020-03-11T12:11:00Z">
        <w:r>
          <w:t xml:space="preserve"> by species</w:t>
        </w:r>
      </w:ins>
      <w:r>
        <w:t>.</w:t>
      </w:r>
      <w:ins w:id="360" w:author="zenrunner" w:date="2020-03-11T12:11:00Z">
        <w:r>
          <w:t xml:space="preserve"> GREAT</w:t>
        </w:r>
      </w:ins>
    </w:p>
    <w:p w14:paraId="49A48E87" w14:textId="77777777" w:rsidR="00C03967" w:rsidRDefault="002957DE">
      <w:pPr>
        <w:pStyle w:val="Body"/>
      </w:pPr>
      <w:del w:id="361" w:author="zenrunner" w:date="2020-03-11T12:11:00Z">
        <w:r>
          <w:delText xml:space="preserve">To determine the impact of bird taxonomic diversity on the likelihood of mesohabitat use, we compared bird species abundance across different levels of mesohabitat. Similarly, we determined the impact of bird functional diversity on mesohabitat use. We also compared bird trophic guild abundance as well as bird migratory class abundance across different levels of mesohabitat. </w:delText>
        </w:r>
      </w:del>
      <w:ins w:id="362" w:author="zenrunner" w:date="2020-03-11T12:12:00Z">
        <w:r>
          <w:t xml:space="preserve">HOW??? CHECK a few paper for your first choice journal but I would just say GLMS were used to test abundance, richness, etc. by … </w:t>
        </w:r>
      </w:ins>
      <w:del w:id="363" w:author="zenrunner" w:date="2020-03-11T12:12:00Z">
        <w:r>
          <w:delText>Because we observed birds associating with 11 different types of mesohabitat, we compressed these data into three levels (</w:delText>
        </w:r>
      </w:del>
      <w:ins w:id="364" w:author="zenrunner" w:date="2020-03-11T12:12:00Z">
        <w:r>
          <w:t xml:space="preserve">Microhabits were simplifed to </w:t>
        </w:r>
      </w:ins>
      <w:r>
        <w:t xml:space="preserve">shrub, cactus, </w:t>
      </w:r>
      <w:ins w:id="365" w:author="zenrunner" w:date="2020-03-11T12:12:00Z">
        <w:r>
          <w:t>and</w:t>
        </w:r>
      </w:ins>
      <w:del w:id="366" w:author="zenrunner" w:date="2020-03-11T12:12:00Z">
        <w:r>
          <w:delText>or</w:delText>
        </w:r>
      </w:del>
      <w:r>
        <w:t xml:space="preserve"> other</w:t>
      </w:r>
      <w:ins w:id="367" w:author="zenrunner" w:date="2020-03-11T12:12:00Z">
        <w:r>
          <w:t xml:space="preserve"> for all analyses</w:t>
        </w:r>
      </w:ins>
      <w:del w:id="368" w:author="zenrunner" w:date="2020-03-11T12:12:00Z">
        <w:r>
          <w:delText>)</w:delText>
        </w:r>
      </w:del>
      <w:r>
        <w:t xml:space="preserve"> and </w:t>
      </w:r>
      <w:ins w:id="369" w:author="zenrunner" w:date="2020-03-11T12:13:00Z">
        <w:r>
          <w:t xml:space="preserve">a second factor entitled vegetation also coded all observational data to </w:t>
        </w:r>
      </w:ins>
      <w:del w:id="370" w:author="zenrunner" w:date="2020-03-11T12:13:00Z">
        <w:r>
          <w:delText>two levels (</w:delText>
        </w:r>
      </w:del>
      <w:r>
        <w:t>vegetation or non-vegetation</w:t>
      </w:r>
      <w:ins w:id="371" w:author="zenrunner" w:date="2020-03-11T12:14:00Z">
        <w:r>
          <w:t xml:space="preserve"> - HMMM - of course not independent but I think OK to do models and first test micro (shrub, open, and cacti), then test models again for veg vs non-veg - if that is what you did? Might not need veg versus non </w:t>
        </w:r>
      </w:ins>
      <w:del w:id="372" w:author="zenrunner" w:date="2020-03-11T12:13:00Z">
        <w:r>
          <w:delText>)</w:delText>
        </w:r>
      </w:del>
      <w:r>
        <w:t>. We conducted a One-way ANOVA</w:t>
      </w:r>
      <w:ins w:id="373" w:author="zenrunner" w:date="2020-03-11T13:03:00Z">
        <w:r>
          <w:t>??</w:t>
        </w:r>
      </w:ins>
      <w:r>
        <w:t xml:space="preserve"> across these three or two mesohabitat levels to determine if there was a difference in mesohabitat type birds most often associated with</w:t>
      </w:r>
      <w:ins w:id="374" w:author="zenrunner" w:date="2020-03-11T13:04:00Z">
        <w:r>
          <w:t xml:space="preserve"> - confusing - I assume you would do a GLM fit to poisson or count data? Check some examples from key papers - is there a paper very similar to yours we can check?</w:t>
        </w:r>
      </w:ins>
      <w:r>
        <w:t xml:space="preserve">. </w:t>
      </w:r>
      <w:del w:id="375" w:author="zenrunner" w:date="2020-03-11T13:04:00Z">
        <w:r>
          <w:delText>We conducted this analysis both within and between seasons.</w:delText>
        </w:r>
      </w:del>
      <w:ins w:id="376" w:author="zenrunner" w:date="2020-03-11T13:05:00Z">
        <w:r>
          <w:t>see above - fit a proper GLM etc. for count data, totals?, total number of species etc. with microsite, census (as 1 | census) random factor, and daily mean temp during sampling then your y’s are the above?</w:t>
        </w:r>
      </w:ins>
    </w:p>
    <w:p w14:paraId="48FCADBB" w14:textId="77777777" w:rsidR="00C03967" w:rsidRDefault="002957DE">
      <w:pPr>
        <w:pStyle w:val="Body"/>
        <w:rPr>
          <w:ins w:id="377" w:author="zenrunner" w:date="2020-03-11T13:22:00Z"/>
        </w:rPr>
      </w:pPr>
      <w:del w:id="378" w:author="zenrunner" w:date="2020-03-11T13:05:00Z">
        <w:r>
          <w:delText xml:space="preserve">Similarly to our mesohabitat association tests, we compared bird taxonomic diversity (represented as bird species abundance) across different behavior types as well as bird functional diversity (represented as trophic guild abundance and migratory class abundance). </w:delText>
        </w:r>
      </w:del>
      <w:ins w:id="379" w:author="zenrunner" w:date="2020-03-11T13:07:00Z">
        <w:r>
          <w:t xml:space="preserve">GLMS were used to test etc.. like above or just state Total species diversity per day?, total functional diversity, and behavior classified into 5 categories (Append C listing all behaviors then how you grouped them up?), were test with microsite and day as factors and temp as a covariate. </w:t>
        </w:r>
      </w:ins>
      <w:del w:id="380" w:author="zenrunner" w:date="2020-03-11T13:07:00Z">
        <w:r>
          <w:delText xml:space="preserve">Again, because we observed 15 different ethogram-defined behaviors, we categorized behaviors into 5 broad types: active movement, inactivity, cleaning, feeding/foraging, and territorial/mating. We conducted a one-way ANOVA across these five behavior levels to determine if behavior types exhibited by birds significantly differed. </w:delText>
        </w:r>
      </w:del>
      <w:ins w:id="381" w:author="zenrunner" w:date="2020-03-11T13:22:00Z">
        <w:r>
          <w:t>I think no one-way anovas? They do not seem correct to me… IF you sampled the same places through time, ONE Model. UNLESS each pair of transects was not in the same place each time but I think it was…</w:t>
        </w:r>
      </w:ins>
    </w:p>
    <w:p w14:paraId="20A1ACDC" w14:textId="77777777" w:rsidR="00C03967" w:rsidRDefault="00C03967">
      <w:pPr>
        <w:pStyle w:val="Body"/>
        <w:rPr>
          <w:ins w:id="382" w:author="zenrunner" w:date="2020-03-11T13:22:00Z"/>
        </w:rPr>
      </w:pPr>
    </w:p>
    <w:p w14:paraId="75714A29" w14:textId="77777777" w:rsidR="00C03967" w:rsidRDefault="002957DE">
      <w:pPr>
        <w:pStyle w:val="Body"/>
        <w:rPr>
          <w:ins w:id="383" w:author="zenrunner" w:date="2020-03-11T13:22:00Z"/>
          <w:rFonts w:ascii="Helvetica" w:eastAsia="Helvetica" w:hAnsi="Helvetica" w:cs="Helvetica"/>
          <w:b/>
          <w:bCs/>
        </w:rPr>
      </w:pPr>
      <w:ins w:id="384" w:author="zenrunner" w:date="2020-03-11T13:22:00Z">
        <w:r>
          <w:rPr>
            <w:rFonts w:ascii="Helvetica" w:hAnsi="Helvetica"/>
            <w:b/>
            <w:bCs/>
          </w:rPr>
          <w:t>Models</w:t>
        </w:r>
      </w:ins>
    </w:p>
    <w:p w14:paraId="163709B9" w14:textId="77777777" w:rsidR="00C03967" w:rsidRDefault="002957DE">
      <w:pPr>
        <w:pStyle w:val="Body"/>
        <w:rPr>
          <w:ins w:id="385" w:author="zenrunner" w:date="2020-03-11T13:22:00Z"/>
          <w:u w:val="single"/>
        </w:rPr>
      </w:pPr>
      <w:ins w:id="386" w:author="zenrunner" w:date="2020-03-11T13:22:00Z">
        <w:r>
          <w:rPr>
            <w:u w:val="single"/>
          </w:rPr>
          <w:t>factors</w:t>
        </w:r>
      </w:ins>
    </w:p>
    <w:p w14:paraId="587CB760" w14:textId="77777777" w:rsidR="00C03967" w:rsidRDefault="002957DE">
      <w:pPr>
        <w:pStyle w:val="Body"/>
        <w:rPr>
          <w:ins w:id="387" w:author="zenrunner" w:date="2020-03-11T13:22:00Z"/>
        </w:rPr>
      </w:pPr>
      <w:ins w:id="388" w:author="zenrunner" w:date="2020-03-11T13:22:00Z">
        <w:r>
          <w:t>Transect</w:t>
        </w:r>
      </w:ins>
    </w:p>
    <w:p w14:paraId="4393CE6B" w14:textId="77777777" w:rsidR="00C03967" w:rsidRDefault="002957DE">
      <w:pPr>
        <w:pStyle w:val="Body"/>
        <w:rPr>
          <w:ins w:id="389" w:author="zenrunner" w:date="2020-03-11T13:22:00Z"/>
        </w:rPr>
      </w:pPr>
      <w:ins w:id="390" w:author="zenrunner" w:date="2020-03-11T13:22:00Z">
        <w:r>
          <w:t>Census (flowering, fruiting)</w:t>
        </w:r>
      </w:ins>
    </w:p>
    <w:p w14:paraId="1862B1F8" w14:textId="77777777" w:rsidR="00C03967" w:rsidRDefault="002957DE">
      <w:pPr>
        <w:pStyle w:val="Body"/>
        <w:rPr>
          <w:ins w:id="391" w:author="zenrunner" w:date="2020-03-11T13:22:00Z"/>
        </w:rPr>
      </w:pPr>
      <w:ins w:id="392" w:author="zenrunner" w:date="2020-03-11T13:22:00Z">
        <w:r>
          <w:t>Day (1-17?)</w:t>
        </w:r>
      </w:ins>
    </w:p>
    <w:p w14:paraId="1D523B6E" w14:textId="77777777" w:rsidR="00C03967" w:rsidRDefault="002957DE">
      <w:pPr>
        <w:pStyle w:val="Body"/>
        <w:rPr>
          <w:ins w:id="393" w:author="zenrunner" w:date="2020-03-11T13:22:00Z"/>
        </w:rPr>
      </w:pPr>
      <w:ins w:id="394" w:author="zenrunner" w:date="2020-03-11T13:22:00Z">
        <w:r>
          <w:lastRenderedPageBreak/>
          <w:t>microsite_observed</w:t>
        </w:r>
      </w:ins>
    </w:p>
    <w:p w14:paraId="76BEB79C" w14:textId="77777777" w:rsidR="00C03967" w:rsidRDefault="002957DE">
      <w:pPr>
        <w:pStyle w:val="Body"/>
        <w:rPr>
          <w:ins w:id="395" w:author="zenrunner" w:date="2020-03-11T13:22:00Z"/>
          <w:u w:val="single"/>
        </w:rPr>
      </w:pPr>
      <w:ins w:id="396" w:author="zenrunner" w:date="2020-03-11T13:22:00Z">
        <w:r>
          <w:rPr>
            <w:u w:val="single"/>
          </w:rPr>
          <w:t>Covariate</w:t>
        </w:r>
      </w:ins>
    </w:p>
    <w:p w14:paraId="0D96D4E9" w14:textId="77777777" w:rsidR="00C03967" w:rsidRDefault="002957DE">
      <w:pPr>
        <w:pStyle w:val="Body"/>
        <w:rPr>
          <w:ins w:id="397" w:author="zenrunner" w:date="2020-03-11T13:22:00Z"/>
        </w:rPr>
      </w:pPr>
      <w:ins w:id="398" w:author="zenrunner" w:date="2020-03-11T13:22:00Z">
        <w:r>
          <w:t>mean daily temp</w:t>
        </w:r>
      </w:ins>
    </w:p>
    <w:p w14:paraId="6E729E39" w14:textId="77777777" w:rsidR="00C03967" w:rsidRDefault="00C03967">
      <w:pPr>
        <w:pStyle w:val="Body"/>
        <w:rPr>
          <w:ins w:id="399" w:author="zenrunner" w:date="2020-03-11T13:22:00Z"/>
          <w:u w:val="single"/>
        </w:rPr>
      </w:pPr>
    </w:p>
    <w:p w14:paraId="3E2CD7A9" w14:textId="77777777" w:rsidR="00C03967" w:rsidRDefault="002957DE">
      <w:pPr>
        <w:pStyle w:val="Body"/>
        <w:rPr>
          <w:ins w:id="400" w:author="zenrunner" w:date="2020-03-11T13:22:00Z"/>
          <w:u w:val="single"/>
        </w:rPr>
      </w:pPr>
      <w:ins w:id="401" w:author="zenrunner" w:date="2020-03-11T13:22:00Z">
        <w:r>
          <w:rPr>
            <w:u w:val="single"/>
          </w:rPr>
          <w:t>Responses</w:t>
        </w:r>
      </w:ins>
    </w:p>
    <w:p w14:paraId="595A380C" w14:textId="77777777" w:rsidR="00C03967" w:rsidRDefault="002957DE">
      <w:pPr>
        <w:pStyle w:val="Body"/>
        <w:rPr>
          <w:ins w:id="402" w:author="zenrunner" w:date="2020-03-11T13:22:00Z"/>
        </w:rPr>
      </w:pPr>
      <w:ins w:id="403" w:author="zenrunner" w:date="2020-03-11T13:22:00Z">
        <w:r>
          <w:t>(maybe ‘daily’) Total number of birds</w:t>
        </w:r>
      </w:ins>
    </w:p>
    <w:p w14:paraId="75251366" w14:textId="77777777" w:rsidR="00C03967" w:rsidRDefault="002957DE">
      <w:pPr>
        <w:pStyle w:val="Body"/>
        <w:rPr>
          <w:ins w:id="404" w:author="zenrunner" w:date="2020-03-11T13:22:00Z"/>
        </w:rPr>
      </w:pPr>
      <w:ins w:id="405" w:author="zenrunner" w:date="2020-03-11T13:22:00Z">
        <w:r>
          <w:t>(daily) Total number of bird species</w:t>
        </w:r>
      </w:ins>
    </w:p>
    <w:p w14:paraId="2A66379A" w14:textId="77777777" w:rsidR="00C03967" w:rsidRDefault="00C03967">
      <w:pPr>
        <w:pStyle w:val="Body"/>
        <w:rPr>
          <w:ins w:id="406" w:author="zenrunner" w:date="2020-03-11T13:22:00Z"/>
        </w:rPr>
      </w:pPr>
    </w:p>
    <w:p w14:paraId="2E6FD90D" w14:textId="77777777" w:rsidR="00C03967" w:rsidRDefault="002957DE">
      <w:pPr>
        <w:pStyle w:val="Body"/>
        <w:rPr>
          <w:ins w:id="407" w:author="zenrunner" w:date="2020-03-11T13:22:00Z"/>
        </w:rPr>
      </w:pPr>
      <w:ins w:id="408" w:author="zenrunner" w:date="2020-03-11T13:22:00Z">
        <w:r>
          <w:t>HOWEVER, see the animals.csv I sent you - you want a species column to test if species responses to cacti, shrub, or open are species specific.</w:t>
        </w:r>
      </w:ins>
    </w:p>
    <w:p w14:paraId="13E693DA" w14:textId="77777777" w:rsidR="00C03967" w:rsidRDefault="002957DE">
      <w:pPr>
        <w:pStyle w:val="Body"/>
        <w:rPr>
          <w:ins w:id="409" w:author="zenrunner" w:date="2020-03-11T13:22:00Z"/>
        </w:rPr>
      </w:pPr>
      <w:ins w:id="410" w:author="zenrunner" w:date="2020-03-11T13:22:00Z">
        <w:r>
          <w:t>I see your lm fits in index.html file etc.</w:t>
        </w:r>
      </w:ins>
    </w:p>
    <w:p w14:paraId="0FC2DAA7" w14:textId="77777777" w:rsidR="00C03967" w:rsidRDefault="002957DE">
      <w:pPr>
        <w:pStyle w:val="Body"/>
        <w:rPr>
          <w:ins w:id="411" w:author="zenrunner" w:date="2020-03-11T13:22:00Z"/>
        </w:rPr>
      </w:pPr>
      <w:ins w:id="412" w:author="zenrunner" w:date="2020-03-11T13:22:00Z">
        <w:r>
          <w:t>Not positive this is the most elegant or simplest way to go.</w:t>
        </w:r>
      </w:ins>
    </w:p>
    <w:p w14:paraId="414B04F2" w14:textId="77777777" w:rsidR="00C03967" w:rsidRDefault="00C03967">
      <w:pPr>
        <w:pStyle w:val="Body"/>
        <w:rPr>
          <w:ins w:id="413" w:author="zenrunner" w:date="2020-03-11T13:22:00Z"/>
        </w:rPr>
      </w:pPr>
    </w:p>
    <w:p w14:paraId="76098E4E" w14:textId="77777777" w:rsidR="00C03967" w:rsidRDefault="002957DE">
      <w:pPr>
        <w:pStyle w:val="Body"/>
        <w:rPr>
          <w:ins w:id="414" w:author="zenrunner" w:date="2020-03-11T13:22:00Z"/>
        </w:rPr>
      </w:pPr>
      <w:ins w:id="415" w:author="zenrunner" w:date="2020-03-11T13:22:00Z">
        <w:r>
          <w:t>I also see all your options</w:t>
        </w:r>
      </w:ins>
    </w:p>
    <w:p w14:paraId="67A530BB" w14:textId="77777777" w:rsidR="00C03967" w:rsidRDefault="002957DE">
      <w:pPr>
        <w:pStyle w:val="Body"/>
        <w:rPr>
          <w:ins w:id="416" w:author="zenrunner" w:date="2020-03-11T13:22:00Z"/>
        </w:rPr>
      </w:pPr>
      <w:ins w:id="417" w:author="zenrunner" w:date="2020-03-11T13:22:00Z">
        <w:r>
          <w:t>Diversity ones good - a lot though</w:t>
        </w:r>
      </w:ins>
    </w:p>
    <w:p w14:paraId="474B7370" w14:textId="77777777" w:rsidR="00C03967" w:rsidRDefault="002957DE">
      <w:pPr>
        <w:pStyle w:val="Body"/>
        <w:rPr>
          <w:ins w:id="418" w:author="zenrunner" w:date="2020-03-11T13:22:00Z"/>
        </w:rPr>
      </w:pPr>
      <w:ins w:id="419" w:author="zenrunner" w:date="2020-03-11T13:22:00Z">
        <w:r>
          <w:t>Three levels for microhabitat and 5 for benhaviors is great.</w:t>
        </w:r>
      </w:ins>
    </w:p>
    <w:p w14:paraId="3498730B" w14:textId="77777777" w:rsidR="00C03967" w:rsidRDefault="00C03967">
      <w:pPr>
        <w:pStyle w:val="Body"/>
        <w:rPr>
          <w:ins w:id="420" w:author="zenrunner" w:date="2020-03-11T13:22:00Z"/>
        </w:rPr>
      </w:pPr>
    </w:p>
    <w:p w14:paraId="5782414A" w14:textId="77777777" w:rsidR="00C03967" w:rsidRDefault="00C03967">
      <w:pPr>
        <w:pStyle w:val="Body"/>
        <w:rPr>
          <w:ins w:id="421" w:author="zenrunner" w:date="2020-03-11T13:22:00Z"/>
        </w:rPr>
      </w:pPr>
    </w:p>
    <w:p w14:paraId="3B0F9AFC" w14:textId="77777777" w:rsidR="00C03967" w:rsidRDefault="00C03967">
      <w:pPr>
        <w:pStyle w:val="Body"/>
        <w:rPr>
          <w:ins w:id="422" w:author="zenrunner" w:date="2020-03-11T13:22:00Z"/>
        </w:rPr>
      </w:pPr>
    </w:p>
    <w:p w14:paraId="60B98CFD" w14:textId="77777777" w:rsidR="00C03967" w:rsidRDefault="00C03967">
      <w:pPr>
        <w:pStyle w:val="Body"/>
        <w:rPr>
          <w:ins w:id="423" w:author="zenrunner" w:date="2020-03-11T13:22:00Z"/>
        </w:rPr>
      </w:pPr>
    </w:p>
    <w:p w14:paraId="49629EC6" w14:textId="77777777" w:rsidR="00C03967" w:rsidRDefault="00C03967">
      <w:pPr>
        <w:pStyle w:val="Body"/>
        <w:rPr>
          <w:ins w:id="424" w:author="zenrunner" w:date="2020-03-11T13:22:00Z"/>
        </w:rPr>
      </w:pPr>
    </w:p>
    <w:p w14:paraId="6771FC1A" w14:textId="77777777" w:rsidR="00C03967" w:rsidRDefault="002957DE">
      <w:pPr>
        <w:pStyle w:val="Body"/>
      </w:pPr>
      <w:del w:id="425" w:author="zenrunner" w:date="2020-03-11T13:34:00Z">
        <w:r>
          <w:delText>Again, we conducted this analysis both within and between seasons. When an ANOVA model showed significant differences in these response variables, we used a Tukey Honest Significance posthoc test to determine exactly which behaviors were more or less frequently exhibited.</w:delText>
        </w:r>
      </w:del>
    </w:p>
    <w:p w14:paraId="1AE15A0C" w14:textId="77777777" w:rsidR="00C03967" w:rsidRDefault="002957DE">
      <w:pPr>
        <w:pStyle w:val="Body"/>
        <w:rPr>
          <w:ins w:id="426" w:author="zenrunner" w:date="2020-03-11T13:35:00Z"/>
        </w:rPr>
      </w:pPr>
      <w:r>
        <w:t>To examine the influence of a bird</w:t>
      </w:r>
      <w:r>
        <w:rPr>
          <w:rtl/>
        </w:rPr>
        <w:t>’</w:t>
      </w:r>
      <w:r>
        <w:t>s mesohabitat on its behavior, we performed two Pearson</w:t>
      </w:r>
      <w:r>
        <w:rPr>
          <w:rtl/>
        </w:rPr>
        <w:t>’</w:t>
      </w:r>
      <w:r>
        <w:t xml:space="preserve">s Chi-squared tests; the first including three levels of mesohabitat (shrub, cactus, or other) as the independent variable, the second broadening our perspective with two levels of mesohabitat (vegetative or non-vegetative). Again, we compared within and between seasons. However, due to the small cell size of the </w:t>
      </w:r>
      <w:r>
        <w:rPr>
          <w:rtl/>
          <w:lang w:val="ar-SA"/>
        </w:rPr>
        <w:t>“</w:t>
      </w:r>
      <w:r>
        <w:t xml:space="preserve">cleaning” level of bird behavior leading to incorrect Chi-squared approximation, we removed </w:t>
      </w:r>
      <w:r>
        <w:rPr>
          <w:rtl/>
          <w:lang w:val="ar-SA"/>
        </w:rPr>
        <w:t>“</w:t>
      </w:r>
      <w:r>
        <w:t>cleaning” as a level, eliminating 5 observations out of 750 total bird interactions. Any Chi-squared tests yielding significant differences were then analyzed using a Bonferroni posthoc test. All analyses were performed in R version 3.5.1 (R Core Team 2017).</w:t>
      </w:r>
    </w:p>
    <w:p w14:paraId="524847B7" w14:textId="77777777" w:rsidR="00C03967" w:rsidRDefault="002957DE">
      <w:pPr>
        <w:pStyle w:val="Body"/>
        <w:rPr>
          <w:ins w:id="427" w:author="zenrunner" w:date="2020-03-11T13:35:00Z"/>
        </w:rPr>
      </w:pPr>
      <w:ins w:id="428" w:author="zenrunner" w:date="2020-03-11T13:35:00Z">
        <w:r>
          <w:t>Code on GitHub at …</w:t>
        </w:r>
      </w:ins>
    </w:p>
    <w:p w14:paraId="39F40AA7" w14:textId="77777777" w:rsidR="00C03967" w:rsidRDefault="002957DE">
      <w:pPr>
        <w:pStyle w:val="Body"/>
        <w:rPr>
          <w:ins w:id="429" w:author="zenrunner" w:date="2020-03-11T13:35:00Z"/>
        </w:rPr>
      </w:pPr>
      <w:ins w:id="430" w:author="zenrunner" w:date="2020-03-11T13:35:00Z">
        <w:r>
          <w:t>I think all these stats we can BE simplified and streamlined…</w:t>
        </w:r>
      </w:ins>
    </w:p>
    <w:p w14:paraId="624973F8" w14:textId="77777777" w:rsidR="00C03967" w:rsidRDefault="00C03967">
      <w:pPr>
        <w:pStyle w:val="Body"/>
      </w:pPr>
    </w:p>
    <w:p w14:paraId="36F2DFFD" w14:textId="77777777" w:rsidR="00C03967" w:rsidRDefault="002957DE">
      <w:pPr>
        <w:pStyle w:val="Body"/>
        <w:numPr>
          <w:ilvl w:val="0"/>
          <w:numId w:val="10"/>
        </w:numPr>
      </w:pPr>
      <w:r>
        <w:t>Results</w:t>
      </w:r>
    </w:p>
    <w:p w14:paraId="1E87C028" w14:textId="77777777" w:rsidR="00C03967" w:rsidRDefault="002957DE">
      <w:pPr>
        <w:pStyle w:val="Body"/>
      </w:pPr>
      <w:r>
        <w:t>3.1 Community structure between seasons</w:t>
      </w:r>
    </w:p>
    <w:p w14:paraId="58E390CD" w14:textId="77777777" w:rsidR="00C03967" w:rsidRDefault="002957DE">
      <w:pPr>
        <w:pStyle w:val="Body"/>
        <w:rPr>
          <w:ins w:id="431" w:author="zenrunner" w:date="2020-03-11T13:47:00Z"/>
        </w:rPr>
      </w:pPr>
      <w:del w:id="432" w:author="zenrunner" w:date="2020-03-11T13:37:00Z">
        <w:r>
          <w:delText>Spring had significantly higher levels in a</w:delText>
        </w:r>
      </w:del>
      <w:ins w:id="433" w:author="zenrunner" w:date="2020-03-11T13:37:00Z">
        <w:r>
          <w:t>A</w:t>
        </w:r>
      </w:ins>
      <w:r>
        <w:t xml:space="preserve">ll </w:t>
      </w:r>
      <w:del w:id="434" w:author="zenrunner" w:date="2020-03-11T13:37:00Z">
        <w:r>
          <w:delText>metrics of community structure than summer,</w:delText>
        </w:r>
      </w:del>
      <w:ins w:id="435" w:author="zenrunner" w:date="2020-03-11T13:38:00Z">
        <w:r>
          <w:t>measure of avian community structure</w:t>
        </w:r>
      </w:ins>
      <w:r>
        <w:t xml:space="preserve"> except</w:t>
      </w:r>
      <w:ins w:id="436" w:author="zenrunner" w:date="2020-03-11T13:38:00Z">
        <w:r>
          <w:t>ing</w:t>
        </w:r>
      </w:ins>
      <w:r>
        <w:t xml:space="preserve"> </w:t>
      </w:r>
      <w:del w:id="437" w:author="zenrunner" w:date="2020-03-11T13:38:00Z">
        <w:r>
          <w:delText xml:space="preserve">in </w:delText>
        </w:r>
      </w:del>
      <w:r>
        <w:t>species turnover</w:t>
      </w:r>
      <w:ins w:id="438" w:author="zenrunner" w:date="2020-03-11T13:38:00Z">
        <w:r>
          <w:t xml:space="preserve"> were greater in during the spring census</w:t>
        </w:r>
      </w:ins>
      <w:r>
        <w:t xml:space="preserve"> (Table 1; Fig. 1). Simpson</w:t>
      </w:r>
      <w:r>
        <w:rPr>
          <w:rtl/>
        </w:rPr>
        <w:t>’</w:t>
      </w:r>
      <w:r>
        <w:t>s Diversity Index accounts more for evenness in it</w:t>
      </w:r>
      <w:r>
        <w:rPr>
          <w:rtl/>
        </w:rPr>
        <w:t>’</w:t>
      </w:r>
      <w:r>
        <w:t xml:space="preserve">s </w:t>
      </w:r>
      <w:del w:id="439" w:author="zenrunner" w:date="2020-03-11T13:46:00Z">
        <w:r>
          <w:delText>metric, whereas Shannon</w:delText>
        </w:r>
        <w:r>
          <w:rPr>
            <w:rtl/>
          </w:rPr>
          <w:delText>’</w:delText>
        </w:r>
        <w:r>
          <w:delText>s Diversity Index accounts more for richness.</w:delText>
        </w:r>
        <w:r>
          <w:br/>
          <w:delText>Seeking an 80% of species variance explained by included principle components, our principle components analysis showed that, for spring, 80.68% of variance in bird species is explained by the first 6 principle components. Summer, however, had 89.24% of species variance explained by principle components 1 and 2 (Fig. 2). Considering that a total 43 species were observed during this study (Table 2), the compression of this community into 6 and 2 principle components shows clarity among represented species.</w:delText>
        </w:r>
      </w:del>
      <w:ins w:id="440" w:author="zenrunner" w:date="2020-03-11T13:47:00Z">
        <w:r>
          <w:t>confusing - check some diversity papers and state findings directl and cite the stats</w:t>
        </w:r>
      </w:ins>
    </w:p>
    <w:p w14:paraId="2D36F33F" w14:textId="77777777" w:rsidR="00C03967" w:rsidRDefault="002957DE">
      <w:pPr>
        <w:pStyle w:val="Body"/>
      </w:pPr>
      <w:ins w:id="441" w:author="zenrunner" w:date="2020-03-11T13:47:00Z">
        <w:r>
          <w:t>There was difference in this.. (cite stats etc).</w:t>
        </w:r>
      </w:ins>
    </w:p>
    <w:p w14:paraId="301E8B82" w14:textId="77777777" w:rsidR="00C03967" w:rsidRDefault="002957DE">
      <w:pPr>
        <w:pStyle w:val="Body"/>
      </w:pPr>
      <w:r>
        <w:t xml:space="preserve">3.2 </w:t>
      </w:r>
      <w:del w:id="442" w:author="zenrunner" w:date="2020-03-11T13:47:00Z">
        <w:r>
          <w:delText>Mutualistic interaction possibilities</w:delText>
        </w:r>
      </w:del>
      <w:ins w:id="443" w:author="zenrunner" w:date="2020-03-11T13:47:00Z">
        <w:r>
          <w:t>Association patterns?</w:t>
        </w:r>
      </w:ins>
    </w:p>
    <w:p w14:paraId="1EDAC8FB" w14:textId="77777777" w:rsidR="00C03967" w:rsidRDefault="002957DE">
      <w:pPr>
        <w:pStyle w:val="Body"/>
        <w:rPr>
          <w:ins w:id="444" w:author="zenrunner" w:date="2020-03-11T13:48:00Z"/>
        </w:rPr>
      </w:pPr>
      <w:del w:id="445" w:author="zenrunner" w:date="2020-03-11T13:47:00Z">
        <w:r>
          <w:delText xml:space="preserve">Comparing the differences in bird species abundance (Table 2) between shrub, cactus, and other mesohabitat types, we </w:delText>
        </w:r>
      </w:del>
      <w:ins w:id="446" w:author="zenrunner" w:date="2020-03-11T13:47:00Z">
        <w:r>
          <w:t xml:space="preserve">There was </w:t>
        </w:r>
      </w:ins>
      <w:del w:id="447" w:author="zenrunner" w:date="2020-03-11T13:47:00Z">
        <w:r>
          <w:delText>found n</w:delText>
        </w:r>
      </w:del>
      <w:ins w:id="448" w:author="zenrunner" w:date="2020-03-11T13:47:00Z">
        <w:r>
          <w:t>n</w:t>
        </w:r>
      </w:ins>
      <w:r>
        <w:t xml:space="preserve">o significant difference </w:t>
      </w:r>
      <w:ins w:id="449" w:author="zenrunner" w:date="2020-03-11T13:48:00Z">
        <w:r>
          <w:t>… again I think simpler stats woudl help</w:t>
        </w:r>
      </w:ins>
    </w:p>
    <w:p w14:paraId="4A5CF4FD" w14:textId="77777777" w:rsidR="00C03967" w:rsidRDefault="002957DE">
      <w:pPr>
        <w:pStyle w:val="Body"/>
        <w:rPr>
          <w:ins w:id="450" w:author="zenrunner" w:date="2020-03-11T13:48:00Z"/>
        </w:rPr>
      </w:pPr>
      <w:ins w:id="451" w:author="zenrunner" w:date="2020-03-11T13:48:00Z">
        <w:r>
          <w:t xml:space="preserve">Census was not a significant factor in predicting avian commmunity structure and composition (Table x listing stats). DO a model for each independent diversity measure. </w:t>
        </w:r>
      </w:ins>
    </w:p>
    <w:p w14:paraId="6B2F6367" w14:textId="77777777" w:rsidR="00C03967" w:rsidRDefault="00C03967">
      <w:pPr>
        <w:pStyle w:val="Body"/>
        <w:rPr>
          <w:ins w:id="452" w:author="zenrunner" w:date="2020-03-11T13:48:00Z"/>
        </w:rPr>
      </w:pPr>
    </w:p>
    <w:p w14:paraId="140549ED" w14:textId="77777777" w:rsidR="00C03967" w:rsidRDefault="002957DE">
      <w:pPr>
        <w:pStyle w:val="Body"/>
        <w:rPr>
          <w:ins w:id="453" w:author="zenrunner" w:date="2020-03-11T13:49:00Z"/>
        </w:rPr>
      </w:pPr>
      <w:r>
        <w:t xml:space="preserve">either within seasons or between spring and summer. This was also true for our two-level analysis of vegetative or non-vegetative mesohabitats, suggesting no difference in the mesohabitats birds are associating with in spring or summer. There was also no statistical distinction between either of the functional diversity metrics. </w:t>
      </w:r>
    </w:p>
    <w:p w14:paraId="29F1C4F8" w14:textId="77777777" w:rsidR="00C03967" w:rsidRDefault="002957DE">
      <w:pPr>
        <w:pStyle w:val="Body"/>
      </w:pPr>
      <w:r>
        <w:t xml:space="preserve">Trophic guild abundance and migratory classes did not </w:t>
      </w:r>
      <w:ins w:id="454" w:author="zenrunner" w:date="2020-03-11T13:49:00Z">
        <w:r>
          <w:t xml:space="preserve">significantly </w:t>
        </w:r>
      </w:ins>
      <w:r>
        <w:t xml:space="preserve">differ </w:t>
      </w:r>
      <w:ins w:id="455" w:author="zenrunner" w:date="2020-03-11T13:49:00Z">
        <w:r>
          <w:t>by census, day?, or microhabitat</w:t>
        </w:r>
      </w:ins>
      <w:del w:id="456" w:author="zenrunner" w:date="2020-03-11T13:49:00Z">
        <w:r>
          <w:delText>within or between seasons,</w:delText>
        </w:r>
      </w:del>
      <w:r>
        <w:t xml:space="preserve"> </w:t>
      </w:r>
      <w:del w:id="457" w:author="zenrunner" w:date="2020-03-11T13:49:00Z">
        <w:r>
          <w:delText xml:space="preserve">regardless of the number of mesohabitat levels defined </w:delText>
        </w:r>
      </w:del>
      <w:r>
        <w:t>(Table 5; Fig.3).</w:t>
      </w:r>
      <w:ins w:id="458" w:author="zenrunner" w:date="2020-03-11T13:49:00Z">
        <w:r>
          <w:t xml:space="preserve"> See some paper s- </w:t>
        </w:r>
      </w:ins>
    </w:p>
    <w:p w14:paraId="3B1E1697" w14:textId="77777777" w:rsidR="00C03967" w:rsidRDefault="002957DE">
      <w:pPr>
        <w:pStyle w:val="Body"/>
      </w:pPr>
      <w:del w:id="459" w:author="zenrunner" w:date="2020-03-11T13:49:00Z">
        <w:r>
          <w:delText>Behaviors exhibited by bird species, however, did differ. When comparing bird species abundance across both seasons, t</w:delText>
        </w:r>
      </w:del>
      <w:ins w:id="460" w:author="zenrunner" w:date="2020-03-11T13:49:00Z">
        <w:r>
          <w:t>T</w:t>
        </w:r>
      </w:ins>
      <w:r>
        <w:t>erritorial/mating behaviors were higher in spring than cleaning or feeding behaviors in either season and higher than inactivity in summer</w:t>
      </w:r>
      <w:ins w:id="461" w:author="zenrunner" w:date="2020-03-11T13:50:00Z">
        <w:r>
          <w:t xml:space="preserve"> (Table x, with post hoc contrast animals)</w:t>
        </w:r>
      </w:ins>
      <w:r>
        <w:t>. For trophic guild abundance across both seasons, we again found that territorial/mating behaviors were higher in spring than cleaning behaviors in spring or summer. However, when representing functional diversity as migratory classes, we found no significant differences in behavior types exhibited (Table 5; Fig. 3).</w:t>
      </w:r>
      <w:ins w:id="462" w:author="zenrunner" w:date="2020-03-11T13:50:00Z">
        <w:r>
          <w:t xml:space="preserve"> Use direct language.</w:t>
        </w:r>
      </w:ins>
    </w:p>
    <w:p w14:paraId="0C55770D" w14:textId="77777777" w:rsidR="00C03967" w:rsidRDefault="002957DE">
      <w:pPr>
        <w:pStyle w:val="Body"/>
      </w:pPr>
      <w:r>
        <w:t>3.3 Mesohabitats</w:t>
      </w:r>
      <w:r>
        <w:rPr>
          <w:rtl/>
        </w:rPr>
        <w:t xml:space="preserve">’ </w:t>
      </w:r>
      <w:r>
        <w:t>influence behavior</w:t>
      </w:r>
    </w:p>
    <w:p w14:paraId="45C4D92E" w14:textId="77777777" w:rsidR="00C03967" w:rsidRDefault="002957DE">
      <w:pPr>
        <w:pStyle w:val="Body"/>
        <w:rPr>
          <w:ins w:id="463" w:author="zenrunner" w:date="2020-03-11T13:50:00Z"/>
        </w:rPr>
      </w:pPr>
      <w:r>
        <w:t>Lastly, we compared mesohabitats influence on bird behavior</w:t>
      </w:r>
      <w:ins w:id="464" w:author="zenrunner" w:date="2020-03-11T13:50:00Z">
        <w:r>
          <w:t xml:space="preserve"> again ONE Model I think</w:t>
        </w:r>
      </w:ins>
    </w:p>
    <w:p w14:paraId="2BCCA10A" w14:textId="77777777" w:rsidR="00C03967" w:rsidRDefault="002957DE">
      <w:pPr>
        <w:pStyle w:val="Body"/>
      </w:pPr>
      <w:del w:id="465" w:author="zenrunner" w:date="2020-03-11T13:50:00Z">
        <w:r>
          <w:delText>. When comparing the influence of vegetative and non-vegetative mesohabitats on bird behavior and shrub, cactus, and other mesohabitats on behavior, we found significant differences between both the three-level mesohabitat as predictors (Pearson</w:delText>
        </w:r>
        <w:r>
          <w:rPr>
            <w:rtl/>
          </w:rPr>
          <w:delText>’</w:delText>
        </w:r>
        <w:r>
          <w:delText>s Chi-squared Test, X2=26.47, df=6, p&lt;0.001) and the two-level mesohabitat as predictors (Pearson</w:delText>
        </w:r>
        <w:r>
          <w:rPr>
            <w:rtl/>
          </w:rPr>
          <w:delText>’</w:delText>
        </w:r>
        <w:r>
          <w:delText>s Chi-squared Test, X2=23.66, df=3, p&lt;0.0001). The Bonferroni test showed that mesohabitats other than shrubs or cacti had a positive influence on active movement and a negative influence on territorial/mating behaviors (Fig. 4). When we broadened our perspective, we found that vegetative mesohabitats had a negative influence on active movement but a positive influence on territorial/mating behaviors, and that non-vegetative mesohabitats had a positive influence on active movement and a negative influence on territorial/mating behaviors (Fig. 4).</w:delText>
        </w:r>
      </w:del>
    </w:p>
    <w:p w14:paraId="644AC29D" w14:textId="77777777" w:rsidR="00C03967" w:rsidRDefault="002957DE">
      <w:pPr>
        <w:pStyle w:val="Body"/>
        <w:numPr>
          <w:ilvl w:val="0"/>
          <w:numId w:val="13"/>
        </w:numPr>
      </w:pPr>
      <w:r>
        <w:t>Discussion</w:t>
      </w:r>
    </w:p>
    <w:p w14:paraId="2318F3E7" w14:textId="77777777" w:rsidR="00C03967" w:rsidRDefault="002957DE">
      <w:pPr>
        <w:pStyle w:val="Body"/>
        <w:rPr>
          <w:ins w:id="466" w:author="zenrunner" w:date="2020-03-11T13:52:00Z"/>
        </w:rPr>
      </w:pPr>
      <w:ins w:id="467" w:author="zenrunner" w:date="2020-03-11T13:51:00Z">
        <w:r>
          <w:t>TOPIC sentence first</w:t>
        </w:r>
      </w:ins>
      <w:r>
        <w:t xml:space="preserve">Positive interactions, including mutualism, are responsible for habitat infrastructure across ecosystems where cohabitation can be beneficial for all parties involved (Cardinale, Palmer, and Collins 2002). This is </w:t>
      </w:r>
      <w:del w:id="468" w:author="zenrunner" w:date="2020-03-11T13:50:00Z">
        <w:r>
          <w:delText xml:space="preserve">especially </w:delText>
        </w:r>
      </w:del>
      <w:ins w:id="469" w:author="zenrunner" w:date="2020-03-11T13:50:00Z">
        <w:r>
          <w:t>particularly pressing</w:t>
        </w:r>
      </w:ins>
      <w:del w:id="470" w:author="zenrunner" w:date="2020-03-11T13:50:00Z">
        <w:r>
          <w:delText>true</w:delText>
        </w:r>
      </w:del>
      <w:r>
        <w:t xml:space="preserve"> in ecosystems where abiotic and biotic stressors are abundant, such as degraded arid systems and high-elevation alpine systems (Graff and Aguiar 2011; Choler, Michalet, and Callaway 2001). In this study, </w:t>
      </w:r>
      <w:ins w:id="471" w:author="zenrunner" w:date="2020-03-11T13:51:00Z">
        <w:r>
          <w:t xml:space="preserve">tested the hypothesis that… and, it was not supported. </w:t>
        </w:r>
      </w:ins>
      <w:r>
        <w:t>we investigated the relationship between birds and their biotic habitat to determine the capacity for mutualistic interactions</w:t>
      </w:r>
      <w:ins w:id="472" w:author="zenrunner" w:date="2020-03-11T13:51:00Z">
        <w:r>
          <w:t xml:space="preserve"> - capacity but not tested - ok I guess or can just state this as an implication at </w:t>
        </w:r>
        <w:r>
          <w:lastRenderedPageBreak/>
          <w:t xml:space="preserve">the end… </w:t>
        </w:r>
      </w:ins>
      <w:r>
        <w:t xml:space="preserve"> during different phenological stages (for plants) and migratory stages (for birds) that are important for desert habitat creation and maintenance.</w:t>
      </w:r>
    </w:p>
    <w:p w14:paraId="0F51A9DB" w14:textId="77777777" w:rsidR="00C03967" w:rsidRDefault="002957DE">
      <w:pPr>
        <w:pStyle w:val="Body"/>
        <w:rPr>
          <w:ins w:id="473" w:author="zenrunner" w:date="2020-03-11T13:52:00Z"/>
        </w:rPr>
      </w:pPr>
      <w:ins w:id="474" w:author="zenrunner" w:date="2020-03-11T13:52:00Z">
        <w:r>
          <w:t>Why all these subsections?</w:t>
        </w:r>
      </w:ins>
    </w:p>
    <w:p w14:paraId="4AEDEE3B" w14:textId="77777777" w:rsidR="00C03967" w:rsidRDefault="00C03967">
      <w:pPr>
        <w:pStyle w:val="Body"/>
        <w:rPr>
          <w:ins w:id="475" w:author="zenrunner" w:date="2020-03-11T13:52:00Z"/>
        </w:rPr>
      </w:pPr>
    </w:p>
    <w:p w14:paraId="24D925B3" w14:textId="77777777" w:rsidR="00C03967" w:rsidRDefault="002957DE">
      <w:pPr>
        <w:pStyle w:val="Body"/>
        <w:rPr>
          <w:ins w:id="476" w:author="zenrunner" w:date="2020-03-11T13:52:00Z"/>
        </w:rPr>
      </w:pPr>
      <w:ins w:id="477" w:author="zenrunner" w:date="2020-03-11T13:52:00Z">
        <w:r>
          <w:t>Para 1</w:t>
        </w:r>
      </w:ins>
    </w:p>
    <w:p w14:paraId="39881CD1" w14:textId="77777777" w:rsidR="00C03967" w:rsidRDefault="002957DE">
      <w:pPr>
        <w:pStyle w:val="Body"/>
        <w:rPr>
          <w:ins w:id="478" w:author="zenrunner" w:date="2020-03-11T13:52:00Z"/>
        </w:rPr>
      </w:pPr>
      <w:ins w:id="479" w:author="zenrunner" w:date="2020-03-11T13:52:00Z">
        <w:r>
          <w:t>Big picture</w:t>
        </w:r>
      </w:ins>
    </w:p>
    <w:p w14:paraId="35C66122" w14:textId="77777777" w:rsidR="00C03967" w:rsidRDefault="002957DE">
      <w:pPr>
        <w:pStyle w:val="Body"/>
        <w:rPr>
          <w:ins w:id="480" w:author="zenrunner" w:date="2020-03-11T13:52:00Z"/>
        </w:rPr>
      </w:pPr>
      <w:ins w:id="481" w:author="zenrunner" w:date="2020-03-11T13:52:00Z">
        <w:r>
          <w:t>Restate H</w:t>
        </w:r>
      </w:ins>
    </w:p>
    <w:p w14:paraId="16891BB6" w14:textId="77777777" w:rsidR="00C03967" w:rsidRDefault="002957DE">
      <w:pPr>
        <w:pStyle w:val="Body"/>
        <w:rPr>
          <w:ins w:id="482" w:author="zenrunner" w:date="2020-03-11T13:52:00Z"/>
        </w:rPr>
      </w:pPr>
      <w:ins w:id="483" w:author="zenrunner" w:date="2020-03-11T13:52:00Z">
        <w:r>
          <w:t>H was not supported or was?</w:t>
        </w:r>
      </w:ins>
    </w:p>
    <w:p w14:paraId="24F8DE19" w14:textId="77777777" w:rsidR="00C03967" w:rsidRDefault="002957DE">
      <w:pPr>
        <w:pStyle w:val="Body"/>
        <w:rPr>
          <w:ins w:id="484" w:author="zenrunner" w:date="2020-03-11T13:52:00Z"/>
        </w:rPr>
      </w:pPr>
      <w:ins w:id="485" w:author="zenrunner" w:date="2020-03-11T13:52:00Z">
        <w:r>
          <w:t>Work through predictions</w:t>
        </w:r>
      </w:ins>
    </w:p>
    <w:p w14:paraId="7A6D3BC5" w14:textId="77777777" w:rsidR="00C03967" w:rsidRDefault="002957DE">
      <w:pPr>
        <w:pStyle w:val="Body"/>
        <w:rPr>
          <w:ins w:id="486" w:author="zenrunner" w:date="2020-03-11T13:52:00Z"/>
        </w:rPr>
      </w:pPr>
      <w:ins w:id="487" w:author="zenrunner" w:date="2020-03-11T13:52:00Z">
        <w:r>
          <w:t>Implication - this evidence suggests that mutualism with cacti and shrubs is or is not importance in this system ecologically?</w:t>
        </w:r>
      </w:ins>
    </w:p>
    <w:p w14:paraId="4B9AFAD6" w14:textId="77777777" w:rsidR="00C03967" w:rsidRDefault="00C03967">
      <w:pPr>
        <w:pStyle w:val="Body"/>
        <w:rPr>
          <w:ins w:id="488" w:author="zenrunner" w:date="2020-03-11T13:52:00Z"/>
        </w:rPr>
      </w:pPr>
    </w:p>
    <w:p w14:paraId="1395D0C4" w14:textId="77777777" w:rsidR="00C03967" w:rsidRDefault="002957DE">
      <w:pPr>
        <w:pStyle w:val="Body"/>
        <w:rPr>
          <w:del w:id="489" w:author="zenrunner" w:date="2020-03-11T13:51:00Z"/>
        </w:rPr>
      </w:pPr>
      <w:del w:id="490" w:author="zenrunner" w:date="2020-03-11T13:51:00Z">
        <w:r>
          <w:delText xml:space="preserve"> Specifically, we tested for differences in bird community structure between spring and summer, for the influence of taxonomic and functional diversity on mesohabitat and behavior, and for the influence of mesohabitats birds associate with on bird behavior.</w:delText>
        </w:r>
      </w:del>
    </w:p>
    <w:p w14:paraId="7576ADB1" w14:textId="77777777" w:rsidR="00C03967" w:rsidRDefault="002957DE">
      <w:pPr>
        <w:pStyle w:val="Body"/>
        <w:rPr>
          <w:ins w:id="491" w:author="zenrunner" w:date="2020-03-11T13:53:00Z"/>
        </w:rPr>
      </w:pPr>
      <w:r>
        <w:t>4.1 Does community structure change between spring and summer?</w:t>
      </w:r>
      <w:ins w:id="492" w:author="zenrunner" w:date="2020-03-11T13:53:00Z">
        <w:r>
          <w:t xml:space="preserve"> sure.</w:t>
        </w:r>
      </w:ins>
    </w:p>
    <w:p w14:paraId="64F24BDF" w14:textId="77777777" w:rsidR="00C03967" w:rsidRDefault="002957DE">
      <w:pPr>
        <w:pStyle w:val="Body"/>
        <w:rPr>
          <w:ins w:id="493" w:author="zenrunner" w:date="2020-03-11T13:53:00Z"/>
        </w:rPr>
      </w:pPr>
      <w:ins w:id="494" w:author="zenrunner" w:date="2020-03-11T13:53:00Z">
        <w:r>
          <w:t>Para 2 - discussion about phenology</w:t>
        </w:r>
      </w:ins>
    </w:p>
    <w:p w14:paraId="3E558B7E" w14:textId="77777777" w:rsidR="00C03967" w:rsidRDefault="002957DE">
      <w:pPr>
        <w:pStyle w:val="Body"/>
      </w:pPr>
      <w:ins w:id="495" w:author="zenrunner" w:date="2020-03-11T13:53:00Z">
        <w:r>
          <w:t>reword</w:t>
        </w:r>
      </w:ins>
    </w:p>
    <w:p w14:paraId="72D546AC" w14:textId="77777777" w:rsidR="00C03967" w:rsidRDefault="002957DE">
      <w:pPr>
        <w:pStyle w:val="Body"/>
        <w:rPr>
          <w:ins w:id="496" w:author="zenrunner" w:date="2020-03-11T13:53:00Z"/>
        </w:rPr>
      </w:pPr>
      <w:del w:id="497" w:author="zenrunner" w:date="2020-03-11T13:53:00Z">
        <w:r>
          <w:delText>In our bird community structure between seasons, we found support for the prediction that each season had different species makeups. In fact, we found that spring consistently had more species, more individuals, more evenly distributed individuals in all species, and higher diversity (both in terms of Shannon</w:delText>
        </w:r>
        <w:r>
          <w:rPr>
            <w:rtl/>
          </w:rPr>
          <w:delText>’</w:delText>
        </w:r>
        <w:r>
          <w:delText>s Diversity Index and Simpson</w:delText>
        </w:r>
        <w:r>
          <w:rPr>
            <w:rtl/>
          </w:rPr>
          <w:delText>’</w:delText>
        </w:r>
        <w:r>
          <w:delText>s Diversity Index). However, we did not see significant turnover throughout the season, showing that there was a consistent representation of species throughout each season.</w:delText>
        </w:r>
      </w:del>
      <w:ins w:id="498" w:author="zenrunner" w:date="2020-03-11T13:53:00Z">
        <w:r>
          <w:t>Do not restate results</w:t>
        </w:r>
      </w:ins>
    </w:p>
    <w:p w14:paraId="7B0535E2" w14:textId="77777777" w:rsidR="00C03967" w:rsidRDefault="002957DE">
      <w:pPr>
        <w:pStyle w:val="Body"/>
        <w:rPr>
          <w:ins w:id="499" w:author="zenrunner" w:date="2020-03-11T13:54:00Z"/>
        </w:rPr>
      </w:pPr>
      <w:ins w:id="500" w:author="zenrunner" w:date="2020-03-11T13:53:00Z">
        <w:r>
          <w:t>Just link findings to other papers, key ideas etc. and state whether support or not other work. OR interpret by proposing the mechanism for why you saw a difference..</w:t>
        </w:r>
      </w:ins>
      <w:r>
        <w:t xml:space="preserve"> These findings support the prediction that bird community structure is changing throughout the seasons</w:t>
      </w:r>
      <w:ins w:id="501" w:author="zenrunner" w:date="2020-03-11T13:54:00Z">
        <w:r>
          <w:t xml:space="preserve"> - yes I agree this should be a preduction …</w:t>
        </w:r>
      </w:ins>
      <w:r>
        <w:t xml:space="preserve"> Therefore, we suggest that the shifting of community structures through migration has influence one way or the other on the capacity for mutualistic interactions linked to phenological stages such as pollination and seed endozoochoric seed dispersal.</w:t>
      </w:r>
      <w:ins w:id="502" w:author="zenrunner" w:date="2020-03-11T13:54:00Z">
        <w:r>
          <w:t xml:space="preserve"> LINK to lit with citations..</w:t>
        </w:r>
      </w:ins>
    </w:p>
    <w:p w14:paraId="11F1139E" w14:textId="77777777" w:rsidR="00C03967" w:rsidRDefault="00C03967">
      <w:pPr>
        <w:pStyle w:val="Body"/>
      </w:pPr>
    </w:p>
    <w:p w14:paraId="688A5941" w14:textId="77777777" w:rsidR="00C03967" w:rsidRDefault="002957DE">
      <w:pPr>
        <w:pStyle w:val="Body"/>
        <w:rPr>
          <w:ins w:id="503" w:author="zenrunner" w:date="2020-03-11T13:54:00Z"/>
        </w:rPr>
      </w:pPr>
      <w:ins w:id="504" w:author="zenrunner" w:date="2020-03-11T13:54:00Z">
        <w:r>
          <w:t>etc.. see some papers</w:t>
        </w:r>
      </w:ins>
    </w:p>
    <w:p w14:paraId="1E8F100C" w14:textId="77777777" w:rsidR="00C03967" w:rsidRDefault="002957DE">
      <w:pPr>
        <w:pStyle w:val="Body"/>
      </w:pPr>
      <w:del w:id="505" w:author="zenrunner" w:date="2020-03-11T13:54:00Z">
        <w:r>
          <w:delText xml:space="preserve">Our Principle Components Analysis showed that, in spring, the abundance of bird species was less easily collapsible than the abundance of summer bird species. This makes sense considering metrics of diversity, abundance, richness, and evenness all were higher in spring. </w:delText>
        </w:r>
      </w:del>
      <w:r>
        <w:t>Similarity among species within seasons is higher in summer, suggesting less opportunity for diverse interactions between plants and birds in the summer. Summer months in deserts, being much hotter and drier than in the spring months, are known to exhibit lower diversity of many vertebrates during this time as species migrate to cooler/wetter areas, or as they enter torpor to conserve energy (Tonkin et al. 2017; Boyles et al. 2017; Geiser and Ruf 1995). While our methods of observation could not account for those species or individuals removing themselves from the desert, our methods do account for active wildlife; any birds that are active during this time of the year and during the day are represented in our study.</w:t>
      </w:r>
    </w:p>
    <w:p w14:paraId="71675261" w14:textId="77777777" w:rsidR="00C03967" w:rsidRDefault="002957DE">
      <w:pPr>
        <w:pStyle w:val="Body"/>
      </w:pPr>
      <w:r>
        <w:lastRenderedPageBreak/>
        <w:t>As the two communities do appear to differ between spring and summer, this community structural change suggests the opportunity (or compulsion) for plants benefitted by birds to adapt to these birds</w:t>
      </w:r>
      <w:r>
        <w:rPr>
          <w:rtl/>
        </w:rPr>
        <w:t xml:space="preserve">’ </w:t>
      </w:r>
      <w:r>
        <w:rPr>
          <w:lang w:val="fr-FR"/>
        </w:rPr>
        <w:t>constraints.</w:t>
      </w:r>
    </w:p>
    <w:p w14:paraId="23D05205" w14:textId="77777777" w:rsidR="00C03967" w:rsidRDefault="002957DE">
      <w:pPr>
        <w:pStyle w:val="Body"/>
      </w:pPr>
      <w:del w:id="506" w:author="zenrunner" w:date="2020-03-11T13:54:00Z">
        <w:r>
          <w:delText>4.2 How do birds associate with mesohabitats and exhibit behaviors?</w:delText>
        </w:r>
      </w:del>
    </w:p>
    <w:p w14:paraId="09E74A2F" w14:textId="77777777" w:rsidR="00C03967" w:rsidRDefault="002957DE">
      <w:pPr>
        <w:pStyle w:val="Body"/>
        <w:rPr>
          <w:ins w:id="507" w:author="zenrunner" w:date="2020-03-11T13:55:00Z"/>
        </w:rPr>
      </w:pPr>
      <w:del w:id="508" w:author="zenrunner" w:date="2020-03-11T13:54:00Z">
        <w:r>
          <w:delText xml:space="preserve">Whether or not these shifting community structures do result in a changed use of habitat for birds/a changed interaction between birds and plants required further investigation. </w:delText>
        </w:r>
      </w:del>
      <w:r>
        <w:t>Mesohabitat associations did not differ when we considered taxonomic variation in birds as an explanatory variable;</w:t>
      </w:r>
      <w:ins w:id="509" w:author="zenrunner" w:date="2020-03-11T13:55:00Z">
        <w:r>
          <w:t>???</w:t>
        </w:r>
      </w:ins>
    </w:p>
    <w:p w14:paraId="0915A1AD" w14:textId="77777777" w:rsidR="00C03967" w:rsidRDefault="002957DE">
      <w:pPr>
        <w:pStyle w:val="Body"/>
        <w:rPr>
          <w:ins w:id="510" w:author="zenrunner" w:date="2020-03-11T13:55:00Z"/>
        </w:rPr>
      </w:pPr>
      <w:r>
        <w:t xml:space="preserve"> this was true when we compared spring and summer mesohabitat associations against each other, but also when we isolated each season. That is to say, birds associated with shrubs, cacti, and other mesohabitats equally often in spring and summer. This is true even when we broaden our perspectives, as birds associate with vegetation and non-vegetation equally often in spring as they do in summer. However, we did see that behaviors exhibited by birds were not consistent across seasons. Territorial or mating behavior was higher in spring than cleaning or feeding in either season and higher than inactivity in summer.</w:t>
      </w:r>
      <w:ins w:id="511" w:author="zenrunner" w:date="2020-03-11T13:55:00Z">
        <w:r>
          <w:t>?? NO idea what this is all about.</w:t>
        </w:r>
      </w:ins>
    </w:p>
    <w:p w14:paraId="1DE830F5" w14:textId="77777777" w:rsidR="00C03967" w:rsidRDefault="00C03967">
      <w:pPr>
        <w:pStyle w:val="Body"/>
      </w:pPr>
    </w:p>
    <w:p w14:paraId="6FAAE8F0" w14:textId="77777777" w:rsidR="00C03967" w:rsidRDefault="002957DE">
      <w:pPr>
        <w:pStyle w:val="Body"/>
        <w:rPr>
          <w:ins w:id="512" w:author="zenrunner" w:date="2020-03-11T13:56:00Z"/>
        </w:rPr>
      </w:pPr>
      <w:r>
        <w:t>These findings do not entirely support our original prediction</w:t>
      </w:r>
      <w:ins w:id="513" w:author="zenrunner" w:date="2020-03-11T13:56:00Z">
        <w:r>
          <w:t xml:space="preserve"> sure I agree should be a clearly stated prediction - I think once you set up intro cleanly with predictions - the discussion will be much better..</w:t>
        </w:r>
      </w:ins>
    </w:p>
    <w:p w14:paraId="0AB73966" w14:textId="77777777" w:rsidR="00C03967" w:rsidRDefault="00C03967">
      <w:pPr>
        <w:pStyle w:val="Body"/>
        <w:rPr>
          <w:ins w:id="514" w:author="zenrunner" w:date="2020-03-11T13:56:00Z"/>
        </w:rPr>
      </w:pPr>
    </w:p>
    <w:p w14:paraId="3221BB6C" w14:textId="77777777" w:rsidR="00C03967" w:rsidRDefault="002957DE">
      <w:pPr>
        <w:pStyle w:val="Body"/>
      </w:pPr>
      <w:del w:id="515" w:author="zenrunner" w:date="2020-03-11T13:55:00Z">
        <w:r>
          <w:delText>;</w:delText>
        </w:r>
      </w:del>
      <w:r>
        <w:t xml:space="preserve"> we see that birds will not alter their mesohabitat associations with the seasons, but instead will alter their behaviors. Remembering that summer is a much hotter and drier season, this is consistent with previous work showing that many animal species must behaviorally adapt to harsh environments (Filazzola et al. 2017). Additionally, territoriality or mating behaviors are the most common in early spring, which aligns with knowledge on the phenology of birds, as nests and mates are determined in spring for many migratory species (Lima 2009). However, the fact that mesohabitats did not differ reflects the importance of consistency and availability of all mesohabitats throughout the seasons in desert ecosystems.</w:t>
      </w:r>
      <w:ins w:id="516" w:author="zenrunner" w:date="2020-03-11T13:56:00Z">
        <w:r>
          <w:t xml:space="preserve"> Weak - but I think you are saying that there was no consistent association between birds with shrubs and cacti? Is that correct? Then, if so, yes proposed explanations here…</w:t>
        </w:r>
      </w:ins>
    </w:p>
    <w:p w14:paraId="531FEF02" w14:textId="77777777" w:rsidR="00C03967" w:rsidRDefault="002957DE">
      <w:pPr>
        <w:pStyle w:val="Body"/>
      </w:pPr>
      <w:del w:id="517" w:author="zenrunner" w:date="2020-03-11T13:54:00Z">
        <w:r>
          <w:delText>4.3 Are mesohabitats fostering certain behaviors?</w:delText>
        </w:r>
      </w:del>
    </w:p>
    <w:p w14:paraId="0B20F23A" w14:textId="77777777" w:rsidR="00C03967" w:rsidRDefault="002957DE">
      <w:pPr>
        <w:pStyle w:val="Body"/>
      </w:pPr>
      <w:del w:id="518" w:author="zenrunner" w:date="2020-03-11T13:57:00Z">
        <w:r>
          <w:delText>Lastly, we saw that mesohabitat association had a clear influence on exhibited bird behavior. This idea is consistent with our previous conclusions that consistency and availability of mesohabitats are deeply important for birds</w:delText>
        </w:r>
        <w:r>
          <w:rPr>
            <w:rtl/>
          </w:rPr>
          <w:delText xml:space="preserve">’ </w:delText>
        </w:r>
        <w:r>
          <w:delText>behavioral expression. We see similar stories across many species, in that behaviors of many species are exclusive to certain environments (FINK, THOMPSON, and TUDOR 2006), but our findings show the importance of finer-scale mesohabitats on desert bird behavior.</w:delText>
        </w:r>
      </w:del>
    </w:p>
    <w:p w14:paraId="09F94E06" w14:textId="77777777" w:rsidR="00C03967" w:rsidRDefault="002957DE">
      <w:pPr>
        <w:pStyle w:val="Body"/>
        <w:numPr>
          <w:ilvl w:val="0"/>
          <w:numId w:val="16"/>
        </w:numPr>
        <w:rPr>
          <w:lang w:val="fr-FR"/>
        </w:rPr>
      </w:pPr>
      <w:del w:id="519" w:author="zenrunner" w:date="2020-03-11T13:57:00Z">
        <w:r>
          <w:rPr>
            <w:lang w:val="fr-FR"/>
          </w:rPr>
          <w:delText>Conclusions</w:delText>
        </w:r>
      </w:del>
    </w:p>
    <w:p w14:paraId="3C330370" w14:textId="77777777" w:rsidR="00C03967" w:rsidRDefault="002957DE">
      <w:pPr>
        <w:pStyle w:val="Body"/>
        <w:rPr>
          <w:del w:id="520" w:author="zenrunner" w:date="2020-03-11T13:57:00Z"/>
        </w:rPr>
      </w:pPr>
      <w:del w:id="521" w:author="zenrunner" w:date="2020-03-11T13:57:00Z">
        <w:r>
          <w:delText>Desert habitats, like many other environments, are undergoing severe habitat loss and degradation due to a multitude of anthropogenically-influenced factors such as climate change, invasion of non-native species, livestock grazing, increased human development, and others (Lovich and Bainbridge 1999; Nielsen and Ball 2015; Pfahl, O</w:delText>
        </w:r>
        <w:r>
          <w:rPr>
            <w:rtl/>
          </w:rPr>
          <w:delText>’</w:delText>
        </w:r>
        <w:r>
          <w:delText>Gorman, and Fischer 2017; Singh et al. 2013; Smith 2011; Gutzwiller and Barrow 2003; Hernandez et al. 2014; Rodríguez-Estrella 2007). Our results show the importance of management for infrastructural plant species, as the presence or absence of these foundational and keystone plants have strong implications on the expression of bird behavior. We hope that this information helps environmental managers make informed decisions on how to facilitate successful taxonomic diversity, food-web interactions, and migratory safe-havens.</w:delText>
        </w:r>
      </w:del>
    </w:p>
    <w:p w14:paraId="0C17AF91" w14:textId="77777777" w:rsidR="00C03967" w:rsidRDefault="002957DE">
      <w:pPr>
        <w:pStyle w:val="Body"/>
      </w:pPr>
      <w:r>
        <w:br/>
      </w:r>
      <w:commentRangeStart w:id="522"/>
    </w:p>
    <w:p w14:paraId="03B6F2EB" w14:textId="77777777" w:rsidR="00C03967" w:rsidRDefault="002957DE">
      <w:pPr>
        <w:pStyle w:val="Caption"/>
        <w:keepNext/>
        <w:rPr>
          <w:ins w:id="523" w:author="zenrunner" w:date="2020-03-11T13:39:00Z"/>
          <w:sz w:val="22"/>
          <w:szCs w:val="22"/>
        </w:rPr>
      </w:pPr>
      <w:r>
        <w:rPr>
          <w:sz w:val="22"/>
          <w:szCs w:val="22"/>
        </w:rPr>
        <w:t>Table</w:t>
      </w:r>
      <w:commentRangeEnd w:id="522"/>
      <w:r>
        <w:commentReference w:id="522"/>
      </w:r>
      <w:r>
        <w:rPr>
          <w:sz w:val="22"/>
          <w:szCs w:val="22"/>
        </w:rPr>
        <w:t xml:space="preserve"> 1: Here we report the means and standard deviation, p-values, adjusted R2, and F-statistics &amp; degrees of freedom of the models testing for the differences between seasons using a variety of community metrics.</w:t>
      </w:r>
    </w:p>
    <w:p w14:paraId="1C91DF6A" w14:textId="77777777" w:rsidR="00C03967" w:rsidRDefault="002957DE">
      <w:pPr>
        <w:pStyle w:val="Body"/>
      </w:pPr>
      <w:ins w:id="524" w:author="zenrunner" w:date="2020-03-11T13:39:00Z">
        <w:r>
          <w:t>OK like this table - just not sure about using ANOVAs..</w:t>
        </w:r>
      </w:ins>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870"/>
        <w:gridCol w:w="1870"/>
        <w:gridCol w:w="1870"/>
        <w:gridCol w:w="1870"/>
        <w:gridCol w:w="1870"/>
      </w:tblGrid>
      <w:tr w:rsidR="00C03967" w14:paraId="3E2BF737" w14:textId="77777777">
        <w:trPr>
          <w:trHeight w:val="551"/>
        </w:trPr>
        <w:tc>
          <w:tcPr>
            <w:tcW w:w="187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2334A845" w14:textId="77777777" w:rsidR="00C03967" w:rsidRDefault="002957DE">
            <w:pPr>
              <w:pStyle w:val="Body"/>
            </w:pPr>
            <w:r>
              <w:lastRenderedPageBreak/>
              <w:t>Community Metric</w:t>
            </w:r>
          </w:p>
        </w:tc>
        <w:tc>
          <w:tcPr>
            <w:tcW w:w="187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62832D6" w14:textId="77777777" w:rsidR="00C03967" w:rsidRDefault="002957DE">
            <w:pPr>
              <w:pStyle w:val="Body"/>
              <w:spacing w:after="0" w:line="240" w:lineRule="auto"/>
            </w:pPr>
            <w:r>
              <w:t>Mean ± SD</w:t>
            </w:r>
          </w:p>
        </w:tc>
        <w:tc>
          <w:tcPr>
            <w:tcW w:w="187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F33186E" w14:textId="77777777" w:rsidR="00C03967" w:rsidRDefault="002957DE">
            <w:pPr>
              <w:pStyle w:val="Body"/>
              <w:spacing w:after="0" w:line="240" w:lineRule="auto"/>
            </w:pPr>
            <w:r>
              <w:t>p-value</w:t>
            </w:r>
          </w:p>
        </w:tc>
        <w:tc>
          <w:tcPr>
            <w:tcW w:w="187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263D01E3" w14:textId="77777777" w:rsidR="00C03967" w:rsidRDefault="002957DE">
            <w:pPr>
              <w:pStyle w:val="Body"/>
              <w:spacing w:after="0" w:line="240" w:lineRule="auto"/>
            </w:pPr>
            <w:r>
              <w:t>Adjusted R2</w:t>
            </w:r>
          </w:p>
        </w:tc>
        <w:tc>
          <w:tcPr>
            <w:tcW w:w="187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D7E37B6" w14:textId="77777777" w:rsidR="00C03967" w:rsidRDefault="002957DE">
            <w:pPr>
              <w:pStyle w:val="Body"/>
              <w:spacing w:after="0" w:line="240" w:lineRule="auto"/>
            </w:pPr>
            <w:r>
              <w:t>F-statistic</w:t>
            </w:r>
          </w:p>
        </w:tc>
      </w:tr>
      <w:tr w:rsidR="00C03967" w14:paraId="7BA7B07E" w14:textId="77777777">
        <w:trPr>
          <w:trHeight w:val="279"/>
        </w:trPr>
        <w:tc>
          <w:tcPr>
            <w:tcW w:w="1870" w:type="dxa"/>
            <w:tcBorders>
              <w:top w:val="single" w:sz="4" w:space="0" w:color="000000"/>
              <w:left w:val="nil"/>
              <w:bottom w:val="nil"/>
              <w:right w:val="nil"/>
            </w:tcBorders>
            <w:shd w:val="clear" w:color="auto" w:fill="auto"/>
            <w:tcMar>
              <w:top w:w="80" w:type="dxa"/>
              <w:left w:w="80" w:type="dxa"/>
              <w:bottom w:w="80" w:type="dxa"/>
              <w:right w:w="80" w:type="dxa"/>
            </w:tcMar>
          </w:tcPr>
          <w:p w14:paraId="37B7D85D" w14:textId="77777777" w:rsidR="00C03967" w:rsidRDefault="002957DE">
            <w:pPr>
              <w:pStyle w:val="Body"/>
              <w:spacing w:after="0" w:line="240" w:lineRule="auto"/>
            </w:pPr>
            <w:r>
              <w:t>Abundance</w:t>
            </w:r>
          </w:p>
        </w:tc>
        <w:tc>
          <w:tcPr>
            <w:tcW w:w="1870" w:type="dxa"/>
            <w:tcBorders>
              <w:top w:val="single" w:sz="4" w:space="0" w:color="000000"/>
              <w:left w:val="nil"/>
              <w:bottom w:val="nil"/>
              <w:right w:val="nil"/>
            </w:tcBorders>
            <w:shd w:val="clear" w:color="auto" w:fill="auto"/>
            <w:tcMar>
              <w:top w:w="80" w:type="dxa"/>
              <w:left w:w="80" w:type="dxa"/>
              <w:bottom w:w="80" w:type="dxa"/>
              <w:right w:w="80" w:type="dxa"/>
            </w:tcMar>
          </w:tcPr>
          <w:p w14:paraId="22F44A65" w14:textId="77777777" w:rsidR="00C03967" w:rsidRDefault="002957DE">
            <w:pPr>
              <w:pStyle w:val="Body"/>
              <w:spacing w:after="0" w:line="240" w:lineRule="auto"/>
            </w:pPr>
            <w:r>
              <w:t>16.06 ±</w:t>
            </w:r>
            <w:r>
              <w:rPr>
                <w:rFonts w:ascii="Helvetica" w:hAnsi="Helvetica"/>
                <w:b/>
                <w:bCs/>
              </w:rPr>
              <w:t xml:space="preserve"> </w:t>
            </w:r>
            <w:r>
              <w:t>9.18</w:t>
            </w:r>
          </w:p>
        </w:tc>
        <w:tc>
          <w:tcPr>
            <w:tcW w:w="1870" w:type="dxa"/>
            <w:tcBorders>
              <w:top w:val="single" w:sz="4" w:space="0" w:color="000000"/>
              <w:left w:val="nil"/>
              <w:bottom w:val="nil"/>
              <w:right w:val="nil"/>
            </w:tcBorders>
            <w:shd w:val="clear" w:color="auto" w:fill="auto"/>
            <w:tcMar>
              <w:top w:w="80" w:type="dxa"/>
              <w:left w:w="80" w:type="dxa"/>
              <w:bottom w:w="80" w:type="dxa"/>
              <w:right w:w="80" w:type="dxa"/>
            </w:tcMar>
          </w:tcPr>
          <w:p w14:paraId="10D6B9AB" w14:textId="77777777" w:rsidR="00C03967" w:rsidRDefault="002957DE">
            <w:pPr>
              <w:pStyle w:val="Body"/>
              <w:spacing w:after="0" w:line="240" w:lineRule="auto"/>
            </w:pPr>
            <w:r>
              <w:t>&gt;0.0001</w:t>
            </w:r>
          </w:p>
        </w:tc>
        <w:tc>
          <w:tcPr>
            <w:tcW w:w="1870" w:type="dxa"/>
            <w:tcBorders>
              <w:top w:val="single" w:sz="4" w:space="0" w:color="000000"/>
              <w:left w:val="nil"/>
              <w:bottom w:val="nil"/>
              <w:right w:val="nil"/>
            </w:tcBorders>
            <w:shd w:val="clear" w:color="auto" w:fill="auto"/>
            <w:tcMar>
              <w:top w:w="80" w:type="dxa"/>
              <w:left w:w="80" w:type="dxa"/>
              <w:bottom w:w="80" w:type="dxa"/>
              <w:right w:w="80" w:type="dxa"/>
            </w:tcMar>
          </w:tcPr>
          <w:p w14:paraId="189D98B6" w14:textId="77777777" w:rsidR="00C03967" w:rsidRDefault="002957DE">
            <w:pPr>
              <w:pStyle w:val="Body"/>
              <w:spacing w:after="0" w:line="240" w:lineRule="auto"/>
            </w:pPr>
            <w:r>
              <w:t>0.3121</w:t>
            </w:r>
          </w:p>
        </w:tc>
        <w:tc>
          <w:tcPr>
            <w:tcW w:w="1870" w:type="dxa"/>
            <w:tcBorders>
              <w:top w:val="single" w:sz="4" w:space="0" w:color="000000"/>
              <w:left w:val="nil"/>
              <w:bottom w:val="nil"/>
              <w:right w:val="nil"/>
            </w:tcBorders>
            <w:shd w:val="clear" w:color="auto" w:fill="auto"/>
            <w:tcMar>
              <w:top w:w="80" w:type="dxa"/>
              <w:left w:w="80" w:type="dxa"/>
              <w:bottom w:w="80" w:type="dxa"/>
              <w:right w:w="80" w:type="dxa"/>
            </w:tcMar>
          </w:tcPr>
          <w:p w14:paraId="70F82B72" w14:textId="77777777" w:rsidR="00C03967" w:rsidRDefault="002957DE">
            <w:pPr>
              <w:pStyle w:val="Body"/>
              <w:spacing w:after="0" w:line="240" w:lineRule="auto"/>
            </w:pPr>
            <w:r>
              <w:t>F(1,45)=21.87</w:t>
            </w:r>
          </w:p>
        </w:tc>
      </w:tr>
      <w:tr w:rsidR="00C03967" w14:paraId="5881EAC0" w14:textId="77777777">
        <w:trPr>
          <w:trHeight w:val="280"/>
        </w:trPr>
        <w:tc>
          <w:tcPr>
            <w:tcW w:w="1870" w:type="dxa"/>
            <w:tcBorders>
              <w:top w:val="nil"/>
              <w:left w:val="nil"/>
              <w:bottom w:val="nil"/>
              <w:right w:val="nil"/>
            </w:tcBorders>
            <w:shd w:val="clear" w:color="auto" w:fill="auto"/>
            <w:tcMar>
              <w:top w:w="80" w:type="dxa"/>
              <w:left w:w="80" w:type="dxa"/>
              <w:bottom w:w="80" w:type="dxa"/>
              <w:right w:w="80" w:type="dxa"/>
            </w:tcMar>
          </w:tcPr>
          <w:p w14:paraId="6B2ACA2E" w14:textId="77777777" w:rsidR="00C03967" w:rsidRDefault="002957DE">
            <w:pPr>
              <w:pStyle w:val="Body"/>
              <w:spacing w:after="0" w:line="240" w:lineRule="auto"/>
            </w:pPr>
            <w:r>
              <w:t>Richness</w:t>
            </w:r>
          </w:p>
        </w:tc>
        <w:tc>
          <w:tcPr>
            <w:tcW w:w="1870" w:type="dxa"/>
            <w:tcBorders>
              <w:top w:val="nil"/>
              <w:left w:val="nil"/>
              <w:bottom w:val="nil"/>
              <w:right w:val="nil"/>
            </w:tcBorders>
            <w:shd w:val="clear" w:color="auto" w:fill="auto"/>
            <w:tcMar>
              <w:top w:w="80" w:type="dxa"/>
              <w:left w:w="80" w:type="dxa"/>
              <w:bottom w:w="80" w:type="dxa"/>
              <w:right w:w="80" w:type="dxa"/>
            </w:tcMar>
          </w:tcPr>
          <w:p w14:paraId="639B4304" w14:textId="77777777" w:rsidR="00C03967" w:rsidRDefault="002957DE">
            <w:pPr>
              <w:pStyle w:val="Body"/>
              <w:spacing w:after="0" w:line="240" w:lineRule="auto"/>
            </w:pPr>
            <w:r>
              <w:t>6.23  ± 3.56</w:t>
            </w:r>
          </w:p>
        </w:tc>
        <w:tc>
          <w:tcPr>
            <w:tcW w:w="1870" w:type="dxa"/>
            <w:tcBorders>
              <w:top w:val="nil"/>
              <w:left w:val="nil"/>
              <w:bottom w:val="nil"/>
              <w:right w:val="nil"/>
            </w:tcBorders>
            <w:shd w:val="clear" w:color="auto" w:fill="auto"/>
            <w:tcMar>
              <w:top w:w="80" w:type="dxa"/>
              <w:left w:w="80" w:type="dxa"/>
              <w:bottom w:w="80" w:type="dxa"/>
              <w:right w:w="80" w:type="dxa"/>
            </w:tcMar>
          </w:tcPr>
          <w:p w14:paraId="5666D77A" w14:textId="77777777" w:rsidR="00C03967" w:rsidRDefault="002957DE">
            <w:pPr>
              <w:pStyle w:val="Body"/>
              <w:spacing w:after="0" w:line="240" w:lineRule="auto"/>
            </w:pPr>
            <w:r>
              <w:t>&gt;0.0001</w:t>
            </w:r>
          </w:p>
        </w:tc>
        <w:tc>
          <w:tcPr>
            <w:tcW w:w="1870" w:type="dxa"/>
            <w:tcBorders>
              <w:top w:val="nil"/>
              <w:left w:val="nil"/>
              <w:bottom w:val="nil"/>
              <w:right w:val="nil"/>
            </w:tcBorders>
            <w:shd w:val="clear" w:color="auto" w:fill="auto"/>
            <w:tcMar>
              <w:top w:w="80" w:type="dxa"/>
              <w:left w:w="80" w:type="dxa"/>
              <w:bottom w:w="80" w:type="dxa"/>
              <w:right w:w="80" w:type="dxa"/>
            </w:tcMar>
          </w:tcPr>
          <w:p w14:paraId="42655A28" w14:textId="77777777" w:rsidR="00C03967" w:rsidRDefault="002957DE">
            <w:pPr>
              <w:pStyle w:val="Body"/>
              <w:spacing w:after="0" w:line="240" w:lineRule="auto"/>
            </w:pPr>
            <w:r>
              <w:t>0.5738</w:t>
            </w:r>
          </w:p>
        </w:tc>
        <w:tc>
          <w:tcPr>
            <w:tcW w:w="1870" w:type="dxa"/>
            <w:tcBorders>
              <w:top w:val="nil"/>
              <w:left w:val="nil"/>
              <w:bottom w:val="nil"/>
              <w:right w:val="nil"/>
            </w:tcBorders>
            <w:shd w:val="clear" w:color="auto" w:fill="auto"/>
            <w:tcMar>
              <w:top w:w="80" w:type="dxa"/>
              <w:left w:w="80" w:type="dxa"/>
              <w:bottom w:w="80" w:type="dxa"/>
              <w:right w:w="80" w:type="dxa"/>
            </w:tcMar>
          </w:tcPr>
          <w:p w14:paraId="45408D84" w14:textId="77777777" w:rsidR="00C03967" w:rsidRDefault="002957DE">
            <w:pPr>
              <w:pStyle w:val="Body"/>
              <w:spacing w:after="0" w:line="240" w:lineRule="auto"/>
            </w:pPr>
            <w:r>
              <w:t>F(1,45)=62.92</w:t>
            </w:r>
          </w:p>
        </w:tc>
      </w:tr>
      <w:tr w:rsidR="00C03967" w14:paraId="2A01370C" w14:textId="77777777">
        <w:trPr>
          <w:trHeight w:val="280"/>
        </w:trPr>
        <w:tc>
          <w:tcPr>
            <w:tcW w:w="1870" w:type="dxa"/>
            <w:tcBorders>
              <w:top w:val="nil"/>
              <w:left w:val="nil"/>
              <w:bottom w:val="nil"/>
              <w:right w:val="nil"/>
            </w:tcBorders>
            <w:shd w:val="clear" w:color="auto" w:fill="auto"/>
            <w:tcMar>
              <w:top w:w="80" w:type="dxa"/>
              <w:left w:w="80" w:type="dxa"/>
              <w:bottom w:w="80" w:type="dxa"/>
              <w:right w:w="80" w:type="dxa"/>
            </w:tcMar>
          </w:tcPr>
          <w:p w14:paraId="0B17B3E0" w14:textId="77777777" w:rsidR="00C03967" w:rsidRDefault="002957DE">
            <w:pPr>
              <w:pStyle w:val="Body"/>
              <w:spacing w:after="0" w:line="240" w:lineRule="auto"/>
            </w:pPr>
            <w:r>
              <w:t>Evenness</w:t>
            </w:r>
          </w:p>
        </w:tc>
        <w:tc>
          <w:tcPr>
            <w:tcW w:w="1870" w:type="dxa"/>
            <w:tcBorders>
              <w:top w:val="nil"/>
              <w:left w:val="nil"/>
              <w:bottom w:val="nil"/>
              <w:right w:val="nil"/>
            </w:tcBorders>
            <w:shd w:val="clear" w:color="auto" w:fill="auto"/>
            <w:tcMar>
              <w:top w:w="80" w:type="dxa"/>
              <w:left w:w="80" w:type="dxa"/>
              <w:bottom w:w="80" w:type="dxa"/>
              <w:right w:w="80" w:type="dxa"/>
            </w:tcMar>
          </w:tcPr>
          <w:p w14:paraId="275C4FF9" w14:textId="77777777" w:rsidR="00C03967" w:rsidRDefault="002957DE">
            <w:pPr>
              <w:pStyle w:val="Body"/>
              <w:spacing w:after="0" w:line="240" w:lineRule="auto"/>
            </w:pPr>
            <w:r>
              <w:t>0.74 ± 0.27</w:t>
            </w:r>
          </w:p>
        </w:tc>
        <w:tc>
          <w:tcPr>
            <w:tcW w:w="1870" w:type="dxa"/>
            <w:tcBorders>
              <w:top w:val="nil"/>
              <w:left w:val="nil"/>
              <w:bottom w:val="nil"/>
              <w:right w:val="nil"/>
            </w:tcBorders>
            <w:shd w:val="clear" w:color="auto" w:fill="auto"/>
            <w:tcMar>
              <w:top w:w="80" w:type="dxa"/>
              <w:left w:w="80" w:type="dxa"/>
              <w:bottom w:w="80" w:type="dxa"/>
              <w:right w:w="80" w:type="dxa"/>
            </w:tcMar>
          </w:tcPr>
          <w:p w14:paraId="1B74D4C2" w14:textId="77777777" w:rsidR="00C03967" w:rsidRDefault="002957DE">
            <w:pPr>
              <w:pStyle w:val="Body"/>
              <w:spacing w:after="0" w:line="240" w:lineRule="auto"/>
            </w:pPr>
            <w:r>
              <w:t>&gt;0.0001</w:t>
            </w:r>
          </w:p>
        </w:tc>
        <w:tc>
          <w:tcPr>
            <w:tcW w:w="1870" w:type="dxa"/>
            <w:tcBorders>
              <w:top w:val="nil"/>
              <w:left w:val="nil"/>
              <w:bottom w:val="nil"/>
              <w:right w:val="nil"/>
            </w:tcBorders>
            <w:shd w:val="clear" w:color="auto" w:fill="auto"/>
            <w:tcMar>
              <w:top w:w="80" w:type="dxa"/>
              <w:left w:w="80" w:type="dxa"/>
              <w:bottom w:w="80" w:type="dxa"/>
              <w:right w:w="80" w:type="dxa"/>
            </w:tcMar>
          </w:tcPr>
          <w:p w14:paraId="6C12CD06" w14:textId="77777777" w:rsidR="00C03967" w:rsidRDefault="002957DE">
            <w:pPr>
              <w:pStyle w:val="Body"/>
              <w:spacing w:after="0" w:line="240" w:lineRule="auto"/>
            </w:pPr>
            <w:r>
              <w:t>0.3271</w:t>
            </w:r>
          </w:p>
        </w:tc>
        <w:tc>
          <w:tcPr>
            <w:tcW w:w="1870" w:type="dxa"/>
            <w:tcBorders>
              <w:top w:val="nil"/>
              <w:left w:val="nil"/>
              <w:bottom w:val="nil"/>
              <w:right w:val="nil"/>
            </w:tcBorders>
            <w:shd w:val="clear" w:color="auto" w:fill="auto"/>
            <w:tcMar>
              <w:top w:w="80" w:type="dxa"/>
              <w:left w:w="80" w:type="dxa"/>
              <w:bottom w:w="80" w:type="dxa"/>
              <w:right w:w="80" w:type="dxa"/>
            </w:tcMar>
          </w:tcPr>
          <w:p w14:paraId="28504203" w14:textId="77777777" w:rsidR="00C03967" w:rsidRDefault="002957DE">
            <w:pPr>
              <w:pStyle w:val="Body"/>
              <w:spacing w:after="0" w:line="240" w:lineRule="auto"/>
            </w:pPr>
            <w:r>
              <w:t>F(1,41)=21.41</w:t>
            </w:r>
          </w:p>
        </w:tc>
      </w:tr>
      <w:tr w:rsidR="00C03967" w14:paraId="65C470E4" w14:textId="77777777">
        <w:trPr>
          <w:trHeight w:val="540"/>
        </w:trPr>
        <w:tc>
          <w:tcPr>
            <w:tcW w:w="1870" w:type="dxa"/>
            <w:tcBorders>
              <w:top w:val="nil"/>
              <w:left w:val="nil"/>
              <w:bottom w:val="nil"/>
              <w:right w:val="nil"/>
            </w:tcBorders>
            <w:shd w:val="clear" w:color="auto" w:fill="auto"/>
            <w:tcMar>
              <w:top w:w="80" w:type="dxa"/>
              <w:left w:w="80" w:type="dxa"/>
              <w:bottom w:w="80" w:type="dxa"/>
              <w:right w:w="80" w:type="dxa"/>
            </w:tcMar>
          </w:tcPr>
          <w:p w14:paraId="0BA9858E" w14:textId="77777777" w:rsidR="00C03967" w:rsidRDefault="002957DE">
            <w:pPr>
              <w:pStyle w:val="Body"/>
              <w:spacing w:after="0" w:line="240" w:lineRule="auto"/>
            </w:pPr>
            <w:r>
              <w:t>Turnover</w:t>
            </w:r>
          </w:p>
        </w:tc>
        <w:tc>
          <w:tcPr>
            <w:tcW w:w="1870" w:type="dxa"/>
            <w:tcBorders>
              <w:top w:val="nil"/>
              <w:left w:val="nil"/>
              <w:bottom w:val="nil"/>
              <w:right w:val="nil"/>
            </w:tcBorders>
            <w:shd w:val="clear" w:color="auto" w:fill="auto"/>
            <w:tcMar>
              <w:top w:w="80" w:type="dxa"/>
              <w:left w:w="80" w:type="dxa"/>
              <w:bottom w:w="80" w:type="dxa"/>
              <w:right w:w="80" w:type="dxa"/>
            </w:tcMar>
          </w:tcPr>
          <w:p w14:paraId="017542ED" w14:textId="77777777" w:rsidR="00C03967" w:rsidRDefault="002957DE">
            <w:pPr>
              <w:pStyle w:val="Body"/>
              <w:spacing w:after="0" w:line="240" w:lineRule="auto"/>
            </w:pPr>
            <w:r>
              <w:t>0.67 ± 0.17</w:t>
            </w:r>
          </w:p>
        </w:tc>
        <w:tc>
          <w:tcPr>
            <w:tcW w:w="1870" w:type="dxa"/>
            <w:tcBorders>
              <w:top w:val="nil"/>
              <w:left w:val="nil"/>
              <w:bottom w:val="nil"/>
              <w:right w:val="nil"/>
            </w:tcBorders>
            <w:shd w:val="clear" w:color="auto" w:fill="auto"/>
            <w:tcMar>
              <w:top w:w="80" w:type="dxa"/>
              <w:left w:w="80" w:type="dxa"/>
              <w:bottom w:w="80" w:type="dxa"/>
              <w:right w:w="80" w:type="dxa"/>
            </w:tcMar>
          </w:tcPr>
          <w:p w14:paraId="0A952344" w14:textId="77777777" w:rsidR="00C03967" w:rsidRDefault="002957DE">
            <w:pPr>
              <w:pStyle w:val="Body"/>
              <w:spacing w:after="0" w:line="240" w:lineRule="auto"/>
            </w:pPr>
            <w:r>
              <w:t>0.9473</w:t>
            </w:r>
          </w:p>
        </w:tc>
        <w:tc>
          <w:tcPr>
            <w:tcW w:w="1870" w:type="dxa"/>
            <w:tcBorders>
              <w:top w:val="nil"/>
              <w:left w:val="nil"/>
              <w:bottom w:val="nil"/>
              <w:right w:val="nil"/>
            </w:tcBorders>
            <w:shd w:val="clear" w:color="auto" w:fill="auto"/>
            <w:tcMar>
              <w:top w:w="80" w:type="dxa"/>
              <w:left w:w="80" w:type="dxa"/>
              <w:bottom w:w="80" w:type="dxa"/>
              <w:right w:w="80" w:type="dxa"/>
            </w:tcMar>
          </w:tcPr>
          <w:p w14:paraId="16769EC8" w14:textId="77777777" w:rsidR="00C03967" w:rsidRDefault="002957DE">
            <w:pPr>
              <w:pStyle w:val="Body"/>
              <w:spacing w:after="0" w:line="240" w:lineRule="auto"/>
            </w:pPr>
            <w:r>
              <w:t>-0.02315</w:t>
            </w:r>
          </w:p>
        </w:tc>
        <w:tc>
          <w:tcPr>
            <w:tcW w:w="1870" w:type="dxa"/>
            <w:tcBorders>
              <w:top w:val="nil"/>
              <w:left w:val="nil"/>
              <w:bottom w:val="nil"/>
              <w:right w:val="nil"/>
            </w:tcBorders>
            <w:shd w:val="clear" w:color="auto" w:fill="auto"/>
            <w:tcMar>
              <w:top w:w="80" w:type="dxa"/>
              <w:left w:w="80" w:type="dxa"/>
              <w:bottom w:w="80" w:type="dxa"/>
              <w:right w:w="80" w:type="dxa"/>
            </w:tcMar>
          </w:tcPr>
          <w:p w14:paraId="5FB60AAD" w14:textId="77777777" w:rsidR="00C03967" w:rsidRDefault="002957DE">
            <w:pPr>
              <w:pStyle w:val="Body"/>
              <w:spacing w:after="0" w:line="240" w:lineRule="auto"/>
            </w:pPr>
            <w:r>
              <w:t>F(1,43)=0.004424</w:t>
            </w:r>
          </w:p>
        </w:tc>
      </w:tr>
      <w:tr w:rsidR="00C03967" w14:paraId="1E1393CD" w14:textId="77777777">
        <w:trPr>
          <w:trHeight w:val="540"/>
        </w:trPr>
        <w:tc>
          <w:tcPr>
            <w:tcW w:w="1870" w:type="dxa"/>
            <w:tcBorders>
              <w:top w:val="nil"/>
              <w:left w:val="nil"/>
              <w:bottom w:val="nil"/>
              <w:right w:val="nil"/>
            </w:tcBorders>
            <w:shd w:val="clear" w:color="auto" w:fill="auto"/>
            <w:tcMar>
              <w:top w:w="80" w:type="dxa"/>
              <w:left w:w="80" w:type="dxa"/>
              <w:bottom w:w="80" w:type="dxa"/>
              <w:right w:w="80" w:type="dxa"/>
            </w:tcMar>
          </w:tcPr>
          <w:p w14:paraId="3C2BBB7C" w14:textId="77777777" w:rsidR="00C03967" w:rsidRDefault="002957DE">
            <w:pPr>
              <w:pStyle w:val="Body"/>
              <w:spacing w:after="0" w:line="240" w:lineRule="auto"/>
            </w:pPr>
            <w:r>
              <w:t>Simpson’s Diversity</w:t>
            </w:r>
          </w:p>
        </w:tc>
        <w:tc>
          <w:tcPr>
            <w:tcW w:w="1870" w:type="dxa"/>
            <w:tcBorders>
              <w:top w:val="nil"/>
              <w:left w:val="nil"/>
              <w:bottom w:val="nil"/>
              <w:right w:val="nil"/>
            </w:tcBorders>
            <w:shd w:val="clear" w:color="auto" w:fill="auto"/>
            <w:tcMar>
              <w:top w:w="80" w:type="dxa"/>
              <w:left w:w="80" w:type="dxa"/>
              <w:bottom w:w="80" w:type="dxa"/>
              <w:right w:w="80" w:type="dxa"/>
            </w:tcMar>
          </w:tcPr>
          <w:p w14:paraId="74C46A05" w14:textId="77777777" w:rsidR="00C03967" w:rsidRDefault="002957DE">
            <w:pPr>
              <w:pStyle w:val="Body"/>
              <w:spacing w:after="0" w:line="240" w:lineRule="auto"/>
            </w:pPr>
            <w:r>
              <w:t>0.61 ± 0.27</w:t>
            </w:r>
          </w:p>
        </w:tc>
        <w:tc>
          <w:tcPr>
            <w:tcW w:w="1870" w:type="dxa"/>
            <w:tcBorders>
              <w:top w:val="nil"/>
              <w:left w:val="nil"/>
              <w:bottom w:val="nil"/>
              <w:right w:val="nil"/>
            </w:tcBorders>
            <w:shd w:val="clear" w:color="auto" w:fill="auto"/>
            <w:tcMar>
              <w:top w:w="80" w:type="dxa"/>
              <w:left w:w="80" w:type="dxa"/>
              <w:bottom w:w="80" w:type="dxa"/>
              <w:right w:w="80" w:type="dxa"/>
            </w:tcMar>
          </w:tcPr>
          <w:p w14:paraId="2E244A30" w14:textId="77777777" w:rsidR="00C03967" w:rsidRDefault="002957DE">
            <w:pPr>
              <w:pStyle w:val="Body"/>
              <w:spacing w:after="0" w:line="240" w:lineRule="auto"/>
            </w:pPr>
            <w:r>
              <w:t>&gt;0.0001</w:t>
            </w:r>
          </w:p>
        </w:tc>
        <w:tc>
          <w:tcPr>
            <w:tcW w:w="1870" w:type="dxa"/>
            <w:tcBorders>
              <w:top w:val="nil"/>
              <w:left w:val="nil"/>
              <w:bottom w:val="nil"/>
              <w:right w:val="nil"/>
            </w:tcBorders>
            <w:shd w:val="clear" w:color="auto" w:fill="auto"/>
            <w:tcMar>
              <w:top w:w="80" w:type="dxa"/>
              <w:left w:w="80" w:type="dxa"/>
              <w:bottom w:w="80" w:type="dxa"/>
              <w:right w:w="80" w:type="dxa"/>
            </w:tcMar>
          </w:tcPr>
          <w:p w14:paraId="413EDD64" w14:textId="77777777" w:rsidR="00C03967" w:rsidRDefault="002957DE">
            <w:pPr>
              <w:pStyle w:val="Body"/>
              <w:spacing w:after="0" w:line="240" w:lineRule="auto"/>
            </w:pPr>
            <w:r>
              <w:t>0.5709</w:t>
            </w:r>
          </w:p>
        </w:tc>
        <w:tc>
          <w:tcPr>
            <w:tcW w:w="1870" w:type="dxa"/>
            <w:tcBorders>
              <w:top w:val="nil"/>
              <w:left w:val="nil"/>
              <w:bottom w:val="nil"/>
              <w:right w:val="nil"/>
            </w:tcBorders>
            <w:shd w:val="clear" w:color="auto" w:fill="auto"/>
            <w:tcMar>
              <w:top w:w="80" w:type="dxa"/>
              <w:left w:w="80" w:type="dxa"/>
              <w:bottom w:w="80" w:type="dxa"/>
              <w:right w:w="80" w:type="dxa"/>
            </w:tcMar>
          </w:tcPr>
          <w:p w14:paraId="23C029E2" w14:textId="77777777" w:rsidR="00C03967" w:rsidRDefault="002957DE">
            <w:pPr>
              <w:pStyle w:val="Body"/>
              <w:spacing w:after="0" w:line="240" w:lineRule="auto"/>
            </w:pPr>
            <w:r>
              <w:t>F(1,45)=62.21</w:t>
            </w:r>
          </w:p>
        </w:tc>
      </w:tr>
      <w:tr w:rsidR="00C03967" w14:paraId="7BDEE923" w14:textId="77777777">
        <w:trPr>
          <w:trHeight w:val="535"/>
        </w:trPr>
        <w:tc>
          <w:tcPr>
            <w:tcW w:w="1870" w:type="dxa"/>
            <w:tcBorders>
              <w:top w:val="nil"/>
              <w:left w:val="nil"/>
              <w:bottom w:val="single" w:sz="4" w:space="0" w:color="000000"/>
              <w:right w:val="nil"/>
            </w:tcBorders>
            <w:shd w:val="clear" w:color="auto" w:fill="auto"/>
            <w:tcMar>
              <w:top w:w="80" w:type="dxa"/>
              <w:left w:w="80" w:type="dxa"/>
              <w:bottom w:w="80" w:type="dxa"/>
              <w:right w:w="80" w:type="dxa"/>
            </w:tcMar>
          </w:tcPr>
          <w:p w14:paraId="7019EAFF" w14:textId="77777777" w:rsidR="00C03967" w:rsidRDefault="002957DE">
            <w:pPr>
              <w:pStyle w:val="Body"/>
              <w:spacing w:after="0" w:line="240" w:lineRule="auto"/>
            </w:pPr>
            <w:r>
              <w:t>Shannon’s Diversity</w:t>
            </w:r>
          </w:p>
        </w:tc>
        <w:tc>
          <w:tcPr>
            <w:tcW w:w="1870" w:type="dxa"/>
            <w:tcBorders>
              <w:top w:val="nil"/>
              <w:left w:val="nil"/>
              <w:bottom w:val="single" w:sz="4" w:space="0" w:color="000000"/>
              <w:right w:val="nil"/>
            </w:tcBorders>
            <w:shd w:val="clear" w:color="auto" w:fill="auto"/>
            <w:tcMar>
              <w:top w:w="80" w:type="dxa"/>
              <w:left w:w="80" w:type="dxa"/>
              <w:bottom w:w="80" w:type="dxa"/>
              <w:right w:w="80" w:type="dxa"/>
            </w:tcMar>
          </w:tcPr>
          <w:p w14:paraId="2D593C70" w14:textId="77777777" w:rsidR="00C03967" w:rsidRDefault="002957DE">
            <w:pPr>
              <w:pStyle w:val="Body"/>
              <w:spacing w:after="0" w:line="240" w:lineRule="auto"/>
            </w:pPr>
            <w:r>
              <w:t>1.36 ± 0.71</w:t>
            </w:r>
          </w:p>
        </w:tc>
        <w:tc>
          <w:tcPr>
            <w:tcW w:w="1870" w:type="dxa"/>
            <w:tcBorders>
              <w:top w:val="nil"/>
              <w:left w:val="nil"/>
              <w:bottom w:val="single" w:sz="4" w:space="0" w:color="000000"/>
              <w:right w:val="nil"/>
            </w:tcBorders>
            <w:shd w:val="clear" w:color="auto" w:fill="auto"/>
            <w:tcMar>
              <w:top w:w="80" w:type="dxa"/>
              <w:left w:w="80" w:type="dxa"/>
              <w:bottom w:w="80" w:type="dxa"/>
              <w:right w:w="80" w:type="dxa"/>
            </w:tcMar>
          </w:tcPr>
          <w:p w14:paraId="53705BA5" w14:textId="77777777" w:rsidR="00C03967" w:rsidRDefault="002957DE">
            <w:pPr>
              <w:pStyle w:val="Body"/>
              <w:spacing w:after="0" w:line="240" w:lineRule="auto"/>
            </w:pPr>
            <w:r>
              <w:t>&gt;0.0001</w:t>
            </w:r>
          </w:p>
        </w:tc>
        <w:tc>
          <w:tcPr>
            <w:tcW w:w="1870" w:type="dxa"/>
            <w:tcBorders>
              <w:top w:val="nil"/>
              <w:left w:val="nil"/>
              <w:bottom w:val="single" w:sz="4" w:space="0" w:color="000000"/>
              <w:right w:val="nil"/>
            </w:tcBorders>
            <w:shd w:val="clear" w:color="auto" w:fill="auto"/>
            <w:tcMar>
              <w:top w:w="80" w:type="dxa"/>
              <w:left w:w="80" w:type="dxa"/>
              <w:bottom w:w="80" w:type="dxa"/>
              <w:right w:w="80" w:type="dxa"/>
            </w:tcMar>
          </w:tcPr>
          <w:p w14:paraId="1878A34F" w14:textId="77777777" w:rsidR="00C03967" w:rsidRDefault="002957DE">
            <w:pPr>
              <w:pStyle w:val="Body"/>
              <w:spacing w:after="0" w:line="240" w:lineRule="auto"/>
            </w:pPr>
            <w:r>
              <w:t>0.6419</w:t>
            </w:r>
          </w:p>
        </w:tc>
        <w:tc>
          <w:tcPr>
            <w:tcW w:w="1870" w:type="dxa"/>
            <w:tcBorders>
              <w:top w:val="nil"/>
              <w:left w:val="nil"/>
              <w:bottom w:val="single" w:sz="4" w:space="0" w:color="000000"/>
              <w:right w:val="nil"/>
            </w:tcBorders>
            <w:shd w:val="clear" w:color="auto" w:fill="auto"/>
            <w:tcMar>
              <w:top w:w="80" w:type="dxa"/>
              <w:left w:w="80" w:type="dxa"/>
              <w:bottom w:w="80" w:type="dxa"/>
              <w:right w:w="80" w:type="dxa"/>
            </w:tcMar>
          </w:tcPr>
          <w:p w14:paraId="671DC36C" w14:textId="77777777" w:rsidR="00C03967" w:rsidRDefault="002957DE">
            <w:pPr>
              <w:pStyle w:val="Body"/>
              <w:spacing w:after="0" w:line="240" w:lineRule="auto"/>
            </w:pPr>
            <w:r>
              <w:t>F(1,45)=83.44</w:t>
            </w:r>
          </w:p>
        </w:tc>
      </w:tr>
    </w:tbl>
    <w:p w14:paraId="31A2DAED" w14:textId="77777777" w:rsidR="00C03967" w:rsidRDefault="00C03967">
      <w:pPr>
        <w:pStyle w:val="Caption"/>
        <w:keepNext/>
        <w:widowControl w:val="0"/>
        <w:rPr>
          <w:sz w:val="22"/>
          <w:szCs w:val="22"/>
        </w:rPr>
      </w:pPr>
    </w:p>
    <w:p w14:paraId="4FB58FA3" w14:textId="77777777" w:rsidR="00C03967" w:rsidRDefault="00C03967">
      <w:pPr>
        <w:pStyle w:val="Body"/>
      </w:pPr>
    </w:p>
    <w:p w14:paraId="03543C61" w14:textId="77777777" w:rsidR="00C03967" w:rsidRDefault="00C03967">
      <w:pPr>
        <w:pStyle w:val="Body"/>
      </w:pPr>
    </w:p>
    <w:p w14:paraId="519D18BF" w14:textId="77777777" w:rsidR="00C03967" w:rsidRDefault="002957DE">
      <w:pPr>
        <w:pStyle w:val="Caption"/>
        <w:keepNext/>
        <w:rPr>
          <w:sz w:val="22"/>
          <w:szCs w:val="22"/>
        </w:rPr>
      </w:pPr>
      <w:r>
        <w:rPr>
          <w:sz w:val="22"/>
          <w:szCs w:val="22"/>
        </w:rPr>
        <w:t>Table 2: Excluding unidentifiable birds, 39 distinct species were observed in spring and summer 2019 at the Granite Mountains site. In total, 755 individual birds were visually observed, 539 in spring and 216 in summer.</w:t>
      </w:r>
      <w:ins w:id="525" w:author="zenrunner" w:date="2020-03-11T13:39:00Z">
        <w:r>
          <w:rPr>
            <w:sz w:val="22"/>
            <w:szCs w:val="22"/>
          </w:rPr>
          <w:t xml:space="preserve"> MOVE to appendix</w:t>
        </w:r>
      </w:ins>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C03967" w14:paraId="534F127F" w14:textId="77777777">
        <w:trPr>
          <w:trHeight w:val="270"/>
        </w:trPr>
        <w:tc>
          <w:tcPr>
            <w:tcW w:w="311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2CB4A7B" w14:textId="77777777" w:rsidR="00C03967" w:rsidRDefault="002957DE">
            <w:pPr>
              <w:pStyle w:val="Body"/>
            </w:pPr>
            <w:r>
              <w:t xml:space="preserve">Bird Species </w:t>
            </w:r>
          </w:p>
        </w:tc>
        <w:tc>
          <w:tcPr>
            <w:tcW w:w="312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BF51B2A" w14:textId="77777777" w:rsidR="00C03967" w:rsidRDefault="002957DE">
            <w:pPr>
              <w:pStyle w:val="Body"/>
              <w:spacing w:after="0" w:line="240" w:lineRule="auto"/>
            </w:pPr>
            <w:r>
              <w:t>Spring Abundance</w:t>
            </w:r>
          </w:p>
        </w:tc>
        <w:tc>
          <w:tcPr>
            <w:tcW w:w="312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251FE2DE" w14:textId="77777777" w:rsidR="00C03967" w:rsidRDefault="002957DE">
            <w:pPr>
              <w:pStyle w:val="Body"/>
              <w:spacing w:after="0" w:line="240" w:lineRule="auto"/>
            </w:pPr>
            <w:r>
              <w:t>Summer Abundance</w:t>
            </w:r>
          </w:p>
        </w:tc>
      </w:tr>
      <w:tr w:rsidR="00C03967" w14:paraId="69512FBE" w14:textId="77777777">
        <w:trPr>
          <w:trHeight w:val="275"/>
        </w:trPr>
        <w:tc>
          <w:tcPr>
            <w:tcW w:w="3119" w:type="dxa"/>
            <w:tcBorders>
              <w:top w:val="single" w:sz="4" w:space="0" w:color="000000"/>
              <w:left w:val="nil"/>
              <w:bottom w:val="nil"/>
              <w:right w:val="nil"/>
            </w:tcBorders>
            <w:shd w:val="clear" w:color="auto" w:fill="auto"/>
            <w:tcMar>
              <w:top w:w="80" w:type="dxa"/>
              <w:left w:w="80" w:type="dxa"/>
              <w:bottom w:w="80" w:type="dxa"/>
              <w:right w:w="80" w:type="dxa"/>
            </w:tcMar>
          </w:tcPr>
          <w:p w14:paraId="1B8586A7" w14:textId="77777777" w:rsidR="00C03967" w:rsidRDefault="002957DE">
            <w:pPr>
              <w:pStyle w:val="Body"/>
              <w:spacing w:after="0" w:line="240" w:lineRule="auto"/>
            </w:pPr>
            <w:r>
              <w:t>Anna’s Hummingbird</w:t>
            </w:r>
          </w:p>
        </w:tc>
        <w:tc>
          <w:tcPr>
            <w:tcW w:w="3120" w:type="dxa"/>
            <w:tcBorders>
              <w:top w:val="single" w:sz="4" w:space="0" w:color="000000"/>
              <w:left w:val="nil"/>
              <w:bottom w:val="nil"/>
              <w:right w:val="nil"/>
            </w:tcBorders>
            <w:shd w:val="clear" w:color="auto" w:fill="auto"/>
            <w:tcMar>
              <w:top w:w="80" w:type="dxa"/>
              <w:left w:w="80" w:type="dxa"/>
              <w:bottom w:w="80" w:type="dxa"/>
              <w:right w:w="80" w:type="dxa"/>
            </w:tcMar>
          </w:tcPr>
          <w:p w14:paraId="6C8B7973" w14:textId="77777777" w:rsidR="00C03967" w:rsidRDefault="002957DE">
            <w:pPr>
              <w:pStyle w:val="Body"/>
              <w:spacing w:after="0" w:line="240" w:lineRule="auto"/>
            </w:pPr>
            <w:r>
              <w:t>10</w:t>
            </w:r>
          </w:p>
        </w:tc>
        <w:tc>
          <w:tcPr>
            <w:tcW w:w="3120" w:type="dxa"/>
            <w:tcBorders>
              <w:top w:val="single" w:sz="4" w:space="0" w:color="000000"/>
              <w:left w:val="nil"/>
              <w:bottom w:val="nil"/>
              <w:right w:val="nil"/>
            </w:tcBorders>
            <w:shd w:val="clear" w:color="auto" w:fill="auto"/>
            <w:tcMar>
              <w:top w:w="80" w:type="dxa"/>
              <w:left w:w="80" w:type="dxa"/>
              <w:bottom w:w="80" w:type="dxa"/>
              <w:right w:w="80" w:type="dxa"/>
            </w:tcMar>
          </w:tcPr>
          <w:p w14:paraId="3DBF273D" w14:textId="77777777" w:rsidR="00C03967" w:rsidRDefault="002957DE">
            <w:pPr>
              <w:pStyle w:val="Body"/>
              <w:spacing w:after="0" w:line="240" w:lineRule="auto"/>
            </w:pPr>
            <w:r>
              <w:t>0</w:t>
            </w:r>
          </w:p>
        </w:tc>
      </w:tr>
      <w:tr w:rsidR="00C03967" w14:paraId="37A17EE9"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6AA16B08" w14:textId="77777777" w:rsidR="00C03967" w:rsidRDefault="002957DE">
            <w:pPr>
              <w:pStyle w:val="Body"/>
              <w:spacing w:after="0" w:line="240" w:lineRule="auto"/>
            </w:pPr>
            <w:r>
              <w:t>Ash-throated Flycatcher</w:t>
            </w:r>
          </w:p>
        </w:tc>
        <w:tc>
          <w:tcPr>
            <w:tcW w:w="3120" w:type="dxa"/>
            <w:tcBorders>
              <w:top w:val="nil"/>
              <w:left w:val="nil"/>
              <w:bottom w:val="nil"/>
              <w:right w:val="nil"/>
            </w:tcBorders>
            <w:shd w:val="clear" w:color="auto" w:fill="auto"/>
            <w:tcMar>
              <w:top w:w="80" w:type="dxa"/>
              <w:left w:w="80" w:type="dxa"/>
              <w:bottom w:w="80" w:type="dxa"/>
              <w:right w:w="80" w:type="dxa"/>
            </w:tcMar>
          </w:tcPr>
          <w:p w14:paraId="4D93F808" w14:textId="77777777" w:rsidR="00C03967" w:rsidRDefault="002957DE">
            <w:pPr>
              <w:pStyle w:val="Body"/>
              <w:spacing w:after="0" w:line="240" w:lineRule="auto"/>
            </w:pPr>
            <w:r>
              <w:t>23</w:t>
            </w:r>
          </w:p>
        </w:tc>
        <w:tc>
          <w:tcPr>
            <w:tcW w:w="3120" w:type="dxa"/>
            <w:tcBorders>
              <w:top w:val="nil"/>
              <w:left w:val="nil"/>
              <w:bottom w:val="nil"/>
              <w:right w:val="nil"/>
            </w:tcBorders>
            <w:shd w:val="clear" w:color="auto" w:fill="auto"/>
            <w:tcMar>
              <w:top w:w="80" w:type="dxa"/>
              <w:left w:w="80" w:type="dxa"/>
              <w:bottom w:w="80" w:type="dxa"/>
              <w:right w:w="80" w:type="dxa"/>
            </w:tcMar>
          </w:tcPr>
          <w:p w14:paraId="409F3AD9" w14:textId="77777777" w:rsidR="00C03967" w:rsidRDefault="002957DE">
            <w:pPr>
              <w:pStyle w:val="Body"/>
              <w:spacing w:after="0" w:line="240" w:lineRule="auto"/>
            </w:pPr>
            <w:r>
              <w:t>1</w:t>
            </w:r>
          </w:p>
        </w:tc>
      </w:tr>
      <w:tr w:rsidR="00C03967" w14:paraId="76565760"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498E6F96" w14:textId="77777777" w:rsidR="00C03967" w:rsidRDefault="002957DE">
            <w:pPr>
              <w:pStyle w:val="Body"/>
              <w:spacing w:after="0" w:line="240" w:lineRule="auto"/>
            </w:pPr>
            <w:r>
              <w:t>Bewick’s Wren</w:t>
            </w:r>
          </w:p>
        </w:tc>
        <w:tc>
          <w:tcPr>
            <w:tcW w:w="3120" w:type="dxa"/>
            <w:tcBorders>
              <w:top w:val="nil"/>
              <w:left w:val="nil"/>
              <w:bottom w:val="nil"/>
              <w:right w:val="nil"/>
            </w:tcBorders>
            <w:shd w:val="clear" w:color="auto" w:fill="auto"/>
            <w:tcMar>
              <w:top w:w="80" w:type="dxa"/>
              <w:left w:w="80" w:type="dxa"/>
              <w:bottom w:w="80" w:type="dxa"/>
              <w:right w:w="80" w:type="dxa"/>
            </w:tcMar>
          </w:tcPr>
          <w:p w14:paraId="785B9725" w14:textId="77777777" w:rsidR="00C03967" w:rsidRDefault="002957DE">
            <w:pPr>
              <w:pStyle w:val="Body"/>
              <w:spacing w:after="0" w:line="240" w:lineRule="auto"/>
            </w:pPr>
            <w:r>
              <w:t>0</w:t>
            </w:r>
          </w:p>
        </w:tc>
        <w:tc>
          <w:tcPr>
            <w:tcW w:w="3120" w:type="dxa"/>
            <w:tcBorders>
              <w:top w:val="nil"/>
              <w:left w:val="nil"/>
              <w:bottom w:val="nil"/>
              <w:right w:val="nil"/>
            </w:tcBorders>
            <w:shd w:val="clear" w:color="auto" w:fill="auto"/>
            <w:tcMar>
              <w:top w:w="80" w:type="dxa"/>
              <w:left w:w="80" w:type="dxa"/>
              <w:bottom w:w="80" w:type="dxa"/>
              <w:right w:w="80" w:type="dxa"/>
            </w:tcMar>
          </w:tcPr>
          <w:p w14:paraId="6CC2557C" w14:textId="77777777" w:rsidR="00C03967" w:rsidRDefault="002957DE">
            <w:pPr>
              <w:pStyle w:val="Body"/>
              <w:spacing w:after="0" w:line="240" w:lineRule="auto"/>
            </w:pPr>
            <w:r>
              <w:t>3</w:t>
            </w:r>
          </w:p>
        </w:tc>
      </w:tr>
      <w:tr w:rsidR="00C03967" w14:paraId="3536B704"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6962FC47" w14:textId="77777777" w:rsidR="00C03967" w:rsidRDefault="002957DE">
            <w:pPr>
              <w:pStyle w:val="Body"/>
              <w:spacing w:after="0" w:line="240" w:lineRule="auto"/>
            </w:pPr>
            <w:r>
              <w:t>Black-chinned Hummingbird</w:t>
            </w:r>
          </w:p>
        </w:tc>
        <w:tc>
          <w:tcPr>
            <w:tcW w:w="3120" w:type="dxa"/>
            <w:tcBorders>
              <w:top w:val="nil"/>
              <w:left w:val="nil"/>
              <w:bottom w:val="nil"/>
              <w:right w:val="nil"/>
            </w:tcBorders>
            <w:shd w:val="clear" w:color="auto" w:fill="auto"/>
            <w:tcMar>
              <w:top w:w="80" w:type="dxa"/>
              <w:left w:w="80" w:type="dxa"/>
              <w:bottom w:w="80" w:type="dxa"/>
              <w:right w:w="80" w:type="dxa"/>
            </w:tcMar>
          </w:tcPr>
          <w:p w14:paraId="15751A1E" w14:textId="77777777" w:rsidR="00C03967" w:rsidRDefault="002957DE">
            <w:pPr>
              <w:pStyle w:val="Body"/>
              <w:spacing w:after="0" w:line="240" w:lineRule="auto"/>
            </w:pPr>
            <w:r>
              <w:t>1</w:t>
            </w:r>
          </w:p>
        </w:tc>
        <w:tc>
          <w:tcPr>
            <w:tcW w:w="3120" w:type="dxa"/>
            <w:tcBorders>
              <w:top w:val="nil"/>
              <w:left w:val="nil"/>
              <w:bottom w:val="nil"/>
              <w:right w:val="nil"/>
            </w:tcBorders>
            <w:shd w:val="clear" w:color="auto" w:fill="auto"/>
            <w:tcMar>
              <w:top w:w="80" w:type="dxa"/>
              <w:left w:w="80" w:type="dxa"/>
              <w:bottom w:w="80" w:type="dxa"/>
              <w:right w:w="80" w:type="dxa"/>
            </w:tcMar>
          </w:tcPr>
          <w:p w14:paraId="4877C112" w14:textId="77777777" w:rsidR="00C03967" w:rsidRDefault="002957DE">
            <w:pPr>
              <w:pStyle w:val="Body"/>
              <w:spacing w:after="0" w:line="240" w:lineRule="auto"/>
            </w:pPr>
            <w:r>
              <w:t>0</w:t>
            </w:r>
          </w:p>
        </w:tc>
      </w:tr>
      <w:tr w:rsidR="00C03967" w14:paraId="3B13BB0C"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0F17E860" w14:textId="77777777" w:rsidR="00C03967" w:rsidRDefault="002957DE">
            <w:pPr>
              <w:pStyle w:val="Body"/>
              <w:spacing w:after="0" w:line="240" w:lineRule="auto"/>
            </w:pPr>
            <w:r>
              <w:t>Black-headed Grosbeak</w:t>
            </w:r>
          </w:p>
        </w:tc>
        <w:tc>
          <w:tcPr>
            <w:tcW w:w="3120" w:type="dxa"/>
            <w:tcBorders>
              <w:top w:val="nil"/>
              <w:left w:val="nil"/>
              <w:bottom w:val="nil"/>
              <w:right w:val="nil"/>
            </w:tcBorders>
            <w:shd w:val="clear" w:color="auto" w:fill="auto"/>
            <w:tcMar>
              <w:top w:w="80" w:type="dxa"/>
              <w:left w:w="80" w:type="dxa"/>
              <w:bottom w:w="80" w:type="dxa"/>
              <w:right w:w="80" w:type="dxa"/>
            </w:tcMar>
          </w:tcPr>
          <w:p w14:paraId="233A6F23" w14:textId="77777777" w:rsidR="00C03967" w:rsidRDefault="002957DE">
            <w:pPr>
              <w:pStyle w:val="Body"/>
              <w:spacing w:after="0" w:line="240" w:lineRule="auto"/>
            </w:pPr>
            <w:r>
              <w:t>5</w:t>
            </w:r>
          </w:p>
        </w:tc>
        <w:tc>
          <w:tcPr>
            <w:tcW w:w="3120" w:type="dxa"/>
            <w:tcBorders>
              <w:top w:val="nil"/>
              <w:left w:val="nil"/>
              <w:bottom w:val="nil"/>
              <w:right w:val="nil"/>
            </w:tcBorders>
            <w:shd w:val="clear" w:color="auto" w:fill="auto"/>
            <w:tcMar>
              <w:top w:w="80" w:type="dxa"/>
              <w:left w:w="80" w:type="dxa"/>
              <w:bottom w:w="80" w:type="dxa"/>
              <w:right w:w="80" w:type="dxa"/>
            </w:tcMar>
          </w:tcPr>
          <w:p w14:paraId="13C65767" w14:textId="77777777" w:rsidR="00C03967" w:rsidRDefault="002957DE">
            <w:pPr>
              <w:pStyle w:val="Body"/>
              <w:spacing w:after="0" w:line="240" w:lineRule="auto"/>
            </w:pPr>
            <w:r>
              <w:t>0</w:t>
            </w:r>
          </w:p>
        </w:tc>
      </w:tr>
      <w:tr w:rsidR="00C03967" w14:paraId="781C6180"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7EFB90C6" w14:textId="77777777" w:rsidR="00C03967" w:rsidRDefault="002957DE">
            <w:pPr>
              <w:pStyle w:val="Body"/>
              <w:spacing w:after="0" w:line="240" w:lineRule="auto"/>
            </w:pPr>
            <w:r>
              <w:t>Black-tailed Gnatcatcher</w:t>
            </w:r>
          </w:p>
        </w:tc>
        <w:tc>
          <w:tcPr>
            <w:tcW w:w="3120" w:type="dxa"/>
            <w:tcBorders>
              <w:top w:val="nil"/>
              <w:left w:val="nil"/>
              <w:bottom w:val="nil"/>
              <w:right w:val="nil"/>
            </w:tcBorders>
            <w:shd w:val="clear" w:color="auto" w:fill="auto"/>
            <w:tcMar>
              <w:top w:w="80" w:type="dxa"/>
              <w:left w:w="80" w:type="dxa"/>
              <w:bottom w:w="80" w:type="dxa"/>
              <w:right w:w="80" w:type="dxa"/>
            </w:tcMar>
          </w:tcPr>
          <w:p w14:paraId="13EDFED5" w14:textId="77777777" w:rsidR="00C03967" w:rsidRDefault="002957DE">
            <w:pPr>
              <w:pStyle w:val="Body"/>
              <w:spacing w:after="0" w:line="240" w:lineRule="auto"/>
            </w:pPr>
            <w:r>
              <w:t>18</w:t>
            </w:r>
          </w:p>
        </w:tc>
        <w:tc>
          <w:tcPr>
            <w:tcW w:w="3120" w:type="dxa"/>
            <w:tcBorders>
              <w:top w:val="nil"/>
              <w:left w:val="nil"/>
              <w:bottom w:val="nil"/>
              <w:right w:val="nil"/>
            </w:tcBorders>
            <w:shd w:val="clear" w:color="auto" w:fill="auto"/>
            <w:tcMar>
              <w:top w:w="80" w:type="dxa"/>
              <w:left w:w="80" w:type="dxa"/>
              <w:bottom w:w="80" w:type="dxa"/>
              <w:right w:w="80" w:type="dxa"/>
            </w:tcMar>
          </w:tcPr>
          <w:p w14:paraId="2C55F172" w14:textId="77777777" w:rsidR="00C03967" w:rsidRDefault="002957DE">
            <w:pPr>
              <w:pStyle w:val="Body"/>
              <w:spacing w:after="0" w:line="240" w:lineRule="auto"/>
            </w:pPr>
            <w:r>
              <w:t>2</w:t>
            </w:r>
          </w:p>
        </w:tc>
      </w:tr>
      <w:tr w:rsidR="00C03967" w14:paraId="1630D9CC"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73D56974" w14:textId="77777777" w:rsidR="00C03967" w:rsidRDefault="002957DE">
            <w:pPr>
              <w:pStyle w:val="Body"/>
              <w:spacing w:after="0" w:line="240" w:lineRule="auto"/>
            </w:pPr>
            <w:r>
              <w:t>Black-throated Sparrow</w:t>
            </w:r>
          </w:p>
        </w:tc>
        <w:tc>
          <w:tcPr>
            <w:tcW w:w="3120" w:type="dxa"/>
            <w:tcBorders>
              <w:top w:val="nil"/>
              <w:left w:val="nil"/>
              <w:bottom w:val="nil"/>
              <w:right w:val="nil"/>
            </w:tcBorders>
            <w:shd w:val="clear" w:color="auto" w:fill="auto"/>
            <w:tcMar>
              <w:top w:w="80" w:type="dxa"/>
              <w:left w:w="80" w:type="dxa"/>
              <w:bottom w:w="80" w:type="dxa"/>
              <w:right w:w="80" w:type="dxa"/>
            </w:tcMar>
          </w:tcPr>
          <w:p w14:paraId="5D3B6E04" w14:textId="77777777" w:rsidR="00C03967" w:rsidRDefault="002957DE">
            <w:pPr>
              <w:pStyle w:val="Body"/>
              <w:spacing w:after="0" w:line="240" w:lineRule="auto"/>
            </w:pPr>
            <w:r>
              <w:t>144</w:t>
            </w:r>
          </w:p>
        </w:tc>
        <w:tc>
          <w:tcPr>
            <w:tcW w:w="3120" w:type="dxa"/>
            <w:tcBorders>
              <w:top w:val="nil"/>
              <w:left w:val="nil"/>
              <w:bottom w:val="nil"/>
              <w:right w:val="nil"/>
            </w:tcBorders>
            <w:shd w:val="clear" w:color="auto" w:fill="auto"/>
            <w:tcMar>
              <w:top w:w="80" w:type="dxa"/>
              <w:left w:w="80" w:type="dxa"/>
              <w:bottom w:w="80" w:type="dxa"/>
              <w:right w:w="80" w:type="dxa"/>
            </w:tcMar>
          </w:tcPr>
          <w:p w14:paraId="4BF8786D" w14:textId="77777777" w:rsidR="00C03967" w:rsidRDefault="002957DE">
            <w:pPr>
              <w:pStyle w:val="Body"/>
              <w:spacing w:after="0" w:line="240" w:lineRule="auto"/>
            </w:pPr>
            <w:r>
              <w:t>131</w:t>
            </w:r>
          </w:p>
        </w:tc>
      </w:tr>
      <w:tr w:rsidR="00C03967" w14:paraId="5C590E47"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6B2025AC" w14:textId="77777777" w:rsidR="00C03967" w:rsidRDefault="002957DE">
            <w:pPr>
              <w:pStyle w:val="Body"/>
              <w:spacing w:after="0" w:line="240" w:lineRule="auto"/>
            </w:pPr>
            <w:r>
              <w:t>Blue-gray Gnatcatcher</w:t>
            </w:r>
          </w:p>
        </w:tc>
        <w:tc>
          <w:tcPr>
            <w:tcW w:w="3120" w:type="dxa"/>
            <w:tcBorders>
              <w:top w:val="nil"/>
              <w:left w:val="nil"/>
              <w:bottom w:val="nil"/>
              <w:right w:val="nil"/>
            </w:tcBorders>
            <w:shd w:val="clear" w:color="auto" w:fill="auto"/>
            <w:tcMar>
              <w:top w:w="80" w:type="dxa"/>
              <w:left w:w="80" w:type="dxa"/>
              <w:bottom w:w="80" w:type="dxa"/>
              <w:right w:w="80" w:type="dxa"/>
            </w:tcMar>
          </w:tcPr>
          <w:p w14:paraId="4B522B06" w14:textId="77777777" w:rsidR="00C03967" w:rsidRDefault="002957DE">
            <w:pPr>
              <w:pStyle w:val="Body"/>
              <w:spacing w:after="0" w:line="240" w:lineRule="auto"/>
            </w:pPr>
            <w:r>
              <w:t>65</w:t>
            </w:r>
          </w:p>
        </w:tc>
        <w:tc>
          <w:tcPr>
            <w:tcW w:w="3120" w:type="dxa"/>
            <w:tcBorders>
              <w:top w:val="nil"/>
              <w:left w:val="nil"/>
              <w:bottom w:val="nil"/>
              <w:right w:val="nil"/>
            </w:tcBorders>
            <w:shd w:val="clear" w:color="auto" w:fill="auto"/>
            <w:tcMar>
              <w:top w:w="80" w:type="dxa"/>
              <w:left w:w="80" w:type="dxa"/>
              <w:bottom w:w="80" w:type="dxa"/>
              <w:right w:w="80" w:type="dxa"/>
            </w:tcMar>
          </w:tcPr>
          <w:p w14:paraId="2A49629E" w14:textId="77777777" w:rsidR="00C03967" w:rsidRDefault="002957DE">
            <w:pPr>
              <w:pStyle w:val="Body"/>
              <w:spacing w:after="0" w:line="240" w:lineRule="auto"/>
            </w:pPr>
            <w:r>
              <w:t>6</w:t>
            </w:r>
          </w:p>
        </w:tc>
      </w:tr>
      <w:tr w:rsidR="00C03967" w14:paraId="52A32424"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5F85B38D" w14:textId="77777777" w:rsidR="00C03967" w:rsidRDefault="002957DE">
            <w:pPr>
              <w:pStyle w:val="Body"/>
              <w:spacing w:after="0" w:line="240" w:lineRule="auto"/>
            </w:pPr>
            <w:r>
              <w:t>Cactus Wren</w:t>
            </w:r>
          </w:p>
        </w:tc>
        <w:tc>
          <w:tcPr>
            <w:tcW w:w="3120" w:type="dxa"/>
            <w:tcBorders>
              <w:top w:val="nil"/>
              <w:left w:val="nil"/>
              <w:bottom w:val="nil"/>
              <w:right w:val="nil"/>
            </w:tcBorders>
            <w:shd w:val="clear" w:color="auto" w:fill="auto"/>
            <w:tcMar>
              <w:top w:w="80" w:type="dxa"/>
              <w:left w:w="80" w:type="dxa"/>
              <w:bottom w:w="80" w:type="dxa"/>
              <w:right w:w="80" w:type="dxa"/>
            </w:tcMar>
          </w:tcPr>
          <w:p w14:paraId="2746086F" w14:textId="77777777" w:rsidR="00C03967" w:rsidRDefault="002957DE">
            <w:pPr>
              <w:pStyle w:val="Body"/>
              <w:spacing w:after="0" w:line="240" w:lineRule="auto"/>
            </w:pPr>
            <w:r>
              <w:t>1</w:t>
            </w:r>
          </w:p>
        </w:tc>
        <w:tc>
          <w:tcPr>
            <w:tcW w:w="3120" w:type="dxa"/>
            <w:tcBorders>
              <w:top w:val="nil"/>
              <w:left w:val="nil"/>
              <w:bottom w:val="nil"/>
              <w:right w:val="nil"/>
            </w:tcBorders>
            <w:shd w:val="clear" w:color="auto" w:fill="auto"/>
            <w:tcMar>
              <w:top w:w="80" w:type="dxa"/>
              <w:left w:w="80" w:type="dxa"/>
              <w:bottom w:w="80" w:type="dxa"/>
              <w:right w:w="80" w:type="dxa"/>
            </w:tcMar>
          </w:tcPr>
          <w:p w14:paraId="44BE467E" w14:textId="77777777" w:rsidR="00C03967" w:rsidRDefault="002957DE">
            <w:pPr>
              <w:pStyle w:val="Body"/>
              <w:spacing w:after="0" w:line="240" w:lineRule="auto"/>
            </w:pPr>
            <w:r>
              <w:t>11</w:t>
            </w:r>
          </w:p>
        </w:tc>
      </w:tr>
      <w:tr w:rsidR="00C03967" w14:paraId="138A08F1"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57AE6726" w14:textId="77777777" w:rsidR="00C03967" w:rsidRDefault="002957DE">
            <w:pPr>
              <w:pStyle w:val="Body"/>
              <w:spacing w:after="0" w:line="240" w:lineRule="auto"/>
            </w:pPr>
            <w:r>
              <w:t>Costa’s Hummingbird</w:t>
            </w:r>
          </w:p>
        </w:tc>
        <w:tc>
          <w:tcPr>
            <w:tcW w:w="3120" w:type="dxa"/>
            <w:tcBorders>
              <w:top w:val="nil"/>
              <w:left w:val="nil"/>
              <w:bottom w:val="nil"/>
              <w:right w:val="nil"/>
            </w:tcBorders>
            <w:shd w:val="clear" w:color="auto" w:fill="auto"/>
            <w:tcMar>
              <w:top w:w="80" w:type="dxa"/>
              <w:left w:w="80" w:type="dxa"/>
              <w:bottom w:w="80" w:type="dxa"/>
              <w:right w:w="80" w:type="dxa"/>
            </w:tcMar>
          </w:tcPr>
          <w:p w14:paraId="58B7F020" w14:textId="77777777" w:rsidR="00C03967" w:rsidRDefault="002957DE">
            <w:pPr>
              <w:pStyle w:val="Body"/>
              <w:spacing w:after="0" w:line="240" w:lineRule="auto"/>
            </w:pPr>
            <w:r>
              <w:t>14</w:t>
            </w:r>
          </w:p>
        </w:tc>
        <w:tc>
          <w:tcPr>
            <w:tcW w:w="3120" w:type="dxa"/>
            <w:tcBorders>
              <w:top w:val="nil"/>
              <w:left w:val="nil"/>
              <w:bottom w:val="nil"/>
              <w:right w:val="nil"/>
            </w:tcBorders>
            <w:shd w:val="clear" w:color="auto" w:fill="auto"/>
            <w:tcMar>
              <w:top w:w="80" w:type="dxa"/>
              <w:left w:w="80" w:type="dxa"/>
              <w:bottom w:w="80" w:type="dxa"/>
              <w:right w:w="80" w:type="dxa"/>
            </w:tcMar>
          </w:tcPr>
          <w:p w14:paraId="2383D4DE" w14:textId="77777777" w:rsidR="00C03967" w:rsidRDefault="002957DE">
            <w:pPr>
              <w:pStyle w:val="Body"/>
              <w:spacing w:after="0" w:line="240" w:lineRule="auto"/>
            </w:pPr>
            <w:r>
              <w:t>0</w:t>
            </w:r>
          </w:p>
        </w:tc>
      </w:tr>
      <w:tr w:rsidR="00C03967" w14:paraId="19DBE100"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3185B32F" w14:textId="77777777" w:rsidR="00C03967" w:rsidRDefault="002957DE">
            <w:pPr>
              <w:pStyle w:val="Body"/>
              <w:spacing w:after="0" w:line="240" w:lineRule="auto"/>
            </w:pPr>
            <w:r>
              <w:t>Crissal Thrasher</w:t>
            </w:r>
          </w:p>
        </w:tc>
        <w:tc>
          <w:tcPr>
            <w:tcW w:w="3120" w:type="dxa"/>
            <w:tcBorders>
              <w:top w:val="nil"/>
              <w:left w:val="nil"/>
              <w:bottom w:val="nil"/>
              <w:right w:val="nil"/>
            </w:tcBorders>
            <w:shd w:val="clear" w:color="auto" w:fill="auto"/>
            <w:tcMar>
              <w:top w:w="80" w:type="dxa"/>
              <w:left w:w="80" w:type="dxa"/>
              <w:bottom w:w="80" w:type="dxa"/>
              <w:right w:w="80" w:type="dxa"/>
            </w:tcMar>
          </w:tcPr>
          <w:p w14:paraId="7137DD4D" w14:textId="77777777" w:rsidR="00C03967" w:rsidRDefault="002957DE">
            <w:pPr>
              <w:pStyle w:val="Body"/>
              <w:spacing w:after="0" w:line="240" w:lineRule="auto"/>
            </w:pPr>
            <w:r>
              <w:t>1</w:t>
            </w:r>
          </w:p>
        </w:tc>
        <w:tc>
          <w:tcPr>
            <w:tcW w:w="3120" w:type="dxa"/>
            <w:tcBorders>
              <w:top w:val="nil"/>
              <w:left w:val="nil"/>
              <w:bottom w:val="nil"/>
              <w:right w:val="nil"/>
            </w:tcBorders>
            <w:shd w:val="clear" w:color="auto" w:fill="auto"/>
            <w:tcMar>
              <w:top w:w="80" w:type="dxa"/>
              <w:left w:w="80" w:type="dxa"/>
              <w:bottom w:w="80" w:type="dxa"/>
              <w:right w:w="80" w:type="dxa"/>
            </w:tcMar>
          </w:tcPr>
          <w:p w14:paraId="0731BAE7" w14:textId="77777777" w:rsidR="00C03967" w:rsidRDefault="002957DE">
            <w:pPr>
              <w:pStyle w:val="Body"/>
              <w:spacing w:after="0" w:line="240" w:lineRule="auto"/>
            </w:pPr>
            <w:r>
              <w:t>5</w:t>
            </w:r>
          </w:p>
        </w:tc>
      </w:tr>
      <w:tr w:rsidR="00C03967" w14:paraId="785BAB58"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23536F81" w14:textId="77777777" w:rsidR="00C03967" w:rsidRDefault="002957DE">
            <w:pPr>
              <w:pStyle w:val="Body"/>
              <w:spacing w:after="0" w:line="240" w:lineRule="auto"/>
            </w:pPr>
            <w:r>
              <w:t>Gambel’s Quail</w:t>
            </w:r>
          </w:p>
        </w:tc>
        <w:tc>
          <w:tcPr>
            <w:tcW w:w="3120" w:type="dxa"/>
            <w:tcBorders>
              <w:top w:val="nil"/>
              <w:left w:val="nil"/>
              <w:bottom w:val="nil"/>
              <w:right w:val="nil"/>
            </w:tcBorders>
            <w:shd w:val="clear" w:color="auto" w:fill="auto"/>
            <w:tcMar>
              <w:top w:w="80" w:type="dxa"/>
              <w:left w:w="80" w:type="dxa"/>
              <w:bottom w:w="80" w:type="dxa"/>
              <w:right w:w="80" w:type="dxa"/>
            </w:tcMar>
          </w:tcPr>
          <w:p w14:paraId="52E96BAC" w14:textId="77777777" w:rsidR="00C03967" w:rsidRDefault="002957DE">
            <w:pPr>
              <w:pStyle w:val="Body"/>
              <w:spacing w:after="0" w:line="240" w:lineRule="auto"/>
            </w:pPr>
            <w:r>
              <w:t>9</w:t>
            </w:r>
          </w:p>
        </w:tc>
        <w:tc>
          <w:tcPr>
            <w:tcW w:w="3120" w:type="dxa"/>
            <w:tcBorders>
              <w:top w:val="nil"/>
              <w:left w:val="nil"/>
              <w:bottom w:val="nil"/>
              <w:right w:val="nil"/>
            </w:tcBorders>
            <w:shd w:val="clear" w:color="auto" w:fill="auto"/>
            <w:tcMar>
              <w:top w:w="80" w:type="dxa"/>
              <w:left w:w="80" w:type="dxa"/>
              <w:bottom w:w="80" w:type="dxa"/>
              <w:right w:w="80" w:type="dxa"/>
            </w:tcMar>
          </w:tcPr>
          <w:p w14:paraId="5FD48E15" w14:textId="77777777" w:rsidR="00C03967" w:rsidRDefault="002957DE">
            <w:pPr>
              <w:pStyle w:val="Body"/>
              <w:spacing w:after="0" w:line="240" w:lineRule="auto"/>
            </w:pPr>
            <w:r>
              <w:t>22</w:t>
            </w:r>
          </w:p>
        </w:tc>
      </w:tr>
      <w:tr w:rsidR="00C03967" w14:paraId="5341F910"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6FC94880" w14:textId="77777777" w:rsidR="00C03967" w:rsidRDefault="002957DE">
            <w:pPr>
              <w:pStyle w:val="Body"/>
              <w:spacing w:after="0" w:line="240" w:lineRule="auto"/>
            </w:pPr>
            <w:r>
              <w:t>Gray Flycatcher</w:t>
            </w:r>
          </w:p>
        </w:tc>
        <w:tc>
          <w:tcPr>
            <w:tcW w:w="3120" w:type="dxa"/>
            <w:tcBorders>
              <w:top w:val="nil"/>
              <w:left w:val="nil"/>
              <w:bottom w:val="nil"/>
              <w:right w:val="nil"/>
            </w:tcBorders>
            <w:shd w:val="clear" w:color="auto" w:fill="auto"/>
            <w:tcMar>
              <w:top w:w="80" w:type="dxa"/>
              <w:left w:w="80" w:type="dxa"/>
              <w:bottom w:w="80" w:type="dxa"/>
              <w:right w:w="80" w:type="dxa"/>
            </w:tcMar>
          </w:tcPr>
          <w:p w14:paraId="17EF4852" w14:textId="77777777" w:rsidR="00C03967" w:rsidRDefault="002957DE">
            <w:pPr>
              <w:pStyle w:val="Body"/>
              <w:spacing w:after="0" w:line="240" w:lineRule="auto"/>
            </w:pPr>
            <w:r>
              <w:t>3</w:t>
            </w:r>
          </w:p>
        </w:tc>
        <w:tc>
          <w:tcPr>
            <w:tcW w:w="3120" w:type="dxa"/>
            <w:tcBorders>
              <w:top w:val="nil"/>
              <w:left w:val="nil"/>
              <w:bottom w:val="nil"/>
              <w:right w:val="nil"/>
            </w:tcBorders>
            <w:shd w:val="clear" w:color="auto" w:fill="auto"/>
            <w:tcMar>
              <w:top w:w="80" w:type="dxa"/>
              <w:left w:w="80" w:type="dxa"/>
              <w:bottom w:w="80" w:type="dxa"/>
              <w:right w:w="80" w:type="dxa"/>
            </w:tcMar>
          </w:tcPr>
          <w:p w14:paraId="51B621F8" w14:textId="77777777" w:rsidR="00C03967" w:rsidRDefault="002957DE">
            <w:pPr>
              <w:pStyle w:val="Body"/>
              <w:spacing w:after="0" w:line="240" w:lineRule="auto"/>
            </w:pPr>
            <w:r>
              <w:t>0</w:t>
            </w:r>
          </w:p>
        </w:tc>
      </w:tr>
      <w:tr w:rsidR="00C03967" w14:paraId="6CFEE512"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24FCD014" w14:textId="77777777" w:rsidR="00C03967" w:rsidRDefault="002957DE">
            <w:pPr>
              <w:pStyle w:val="Body"/>
              <w:spacing w:after="0" w:line="240" w:lineRule="auto"/>
            </w:pPr>
            <w:r>
              <w:lastRenderedPageBreak/>
              <w:t>Greater Roadrunner</w:t>
            </w:r>
          </w:p>
        </w:tc>
        <w:tc>
          <w:tcPr>
            <w:tcW w:w="3120" w:type="dxa"/>
            <w:tcBorders>
              <w:top w:val="nil"/>
              <w:left w:val="nil"/>
              <w:bottom w:val="nil"/>
              <w:right w:val="nil"/>
            </w:tcBorders>
            <w:shd w:val="clear" w:color="auto" w:fill="auto"/>
            <w:tcMar>
              <w:top w:w="80" w:type="dxa"/>
              <w:left w:w="80" w:type="dxa"/>
              <w:bottom w:w="80" w:type="dxa"/>
              <w:right w:w="80" w:type="dxa"/>
            </w:tcMar>
          </w:tcPr>
          <w:p w14:paraId="11C74D02" w14:textId="77777777" w:rsidR="00C03967" w:rsidRDefault="002957DE">
            <w:pPr>
              <w:pStyle w:val="Body"/>
              <w:spacing w:after="0" w:line="240" w:lineRule="auto"/>
            </w:pPr>
            <w:r>
              <w:t>0</w:t>
            </w:r>
          </w:p>
        </w:tc>
        <w:tc>
          <w:tcPr>
            <w:tcW w:w="3120" w:type="dxa"/>
            <w:tcBorders>
              <w:top w:val="nil"/>
              <w:left w:val="nil"/>
              <w:bottom w:val="nil"/>
              <w:right w:val="nil"/>
            </w:tcBorders>
            <w:shd w:val="clear" w:color="auto" w:fill="auto"/>
            <w:tcMar>
              <w:top w:w="80" w:type="dxa"/>
              <w:left w:w="80" w:type="dxa"/>
              <w:bottom w:w="80" w:type="dxa"/>
              <w:right w:w="80" w:type="dxa"/>
            </w:tcMar>
          </w:tcPr>
          <w:p w14:paraId="25E212FB" w14:textId="77777777" w:rsidR="00C03967" w:rsidRDefault="002957DE">
            <w:pPr>
              <w:pStyle w:val="Body"/>
              <w:spacing w:after="0" w:line="240" w:lineRule="auto"/>
            </w:pPr>
            <w:r>
              <w:t>2</w:t>
            </w:r>
          </w:p>
        </w:tc>
      </w:tr>
      <w:tr w:rsidR="00C03967" w14:paraId="2F9A2BDA"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09A6E518" w14:textId="77777777" w:rsidR="00C03967" w:rsidRDefault="002957DE">
            <w:pPr>
              <w:pStyle w:val="Body"/>
              <w:spacing w:after="0" w:line="240" w:lineRule="auto"/>
            </w:pPr>
            <w:r>
              <w:t>Green-tailed Towhee</w:t>
            </w:r>
          </w:p>
        </w:tc>
        <w:tc>
          <w:tcPr>
            <w:tcW w:w="3120" w:type="dxa"/>
            <w:tcBorders>
              <w:top w:val="nil"/>
              <w:left w:val="nil"/>
              <w:bottom w:val="nil"/>
              <w:right w:val="nil"/>
            </w:tcBorders>
            <w:shd w:val="clear" w:color="auto" w:fill="auto"/>
            <w:tcMar>
              <w:top w:w="80" w:type="dxa"/>
              <w:left w:w="80" w:type="dxa"/>
              <w:bottom w:w="80" w:type="dxa"/>
              <w:right w:w="80" w:type="dxa"/>
            </w:tcMar>
          </w:tcPr>
          <w:p w14:paraId="62AF7F71" w14:textId="77777777" w:rsidR="00C03967" w:rsidRDefault="002957DE">
            <w:pPr>
              <w:pStyle w:val="Body"/>
              <w:spacing w:after="0" w:line="240" w:lineRule="auto"/>
            </w:pPr>
            <w:r>
              <w:t>4</w:t>
            </w:r>
          </w:p>
        </w:tc>
        <w:tc>
          <w:tcPr>
            <w:tcW w:w="3120" w:type="dxa"/>
            <w:tcBorders>
              <w:top w:val="nil"/>
              <w:left w:val="nil"/>
              <w:bottom w:val="nil"/>
              <w:right w:val="nil"/>
            </w:tcBorders>
            <w:shd w:val="clear" w:color="auto" w:fill="auto"/>
            <w:tcMar>
              <w:top w:w="80" w:type="dxa"/>
              <w:left w:w="80" w:type="dxa"/>
              <w:bottom w:w="80" w:type="dxa"/>
              <w:right w:w="80" w:type="dxa"/>
            </w:tcMar>
          </w:tcPr>
          <w:p w14:paraId="01B8F4F6" w14:textId="77777777" w:rsidR="00C03967" w:rsidRDefault="002957DE">
            <w:pPr>
              <w:pStyle w:val="Body"/>
              <w:spacing w:after="0" w:line="240" w:lineRule="auto"/>
            </w:pPr>
            <w:r>
              <w:t>0</w:t>
            </w:r>
          </w:p>
        </w:tc>
      </w:tr>
      <w:tr w:rsidR="00C03967" w14:paraId="72886332"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489123A9" w14:textId="77777777" w:rsidR="00C03967" w:rsidRDefault="002957DE">
            <w:pPr>
              <w:pStyle w:val="Body"/>
              <w:spacing w:after="0" w:line="240" w:lineRule="auto"/>
            </w:pPr>
            <w:r>
              <w:t>Hammond’s Flycatcher</w:t>
            </w:r>
          </w:p>
        </w:tc>
        <w:tc>
          <w:tcPr>
            <w:tcW w:w="3120" w:type="dxa"/>
            <w:tcBorders>
              <w:top w:val="nil"/>
              <w:left w:val="nil"/>
              <w:bottom w:val="nil"/>
              <w:right w:val="nil"/>
            </w:tcBorders>
            <w:shd w:val="clear" w:color="auto" w:fill="auto"/>
            <w:tcMar>
              <w:top w:w="80" w:type="dxa"/>
              <w:left w:w="80" w:type="dxa"/>
              <w:bottom w:w="80" w:type="dxa"/>
              <w:right w:w="80" w:type="dxa"/>
            </w:tcMar>
          </w:tcPr>
          <w:p w14:paraId="0311F698" w14:textId="77777777" w:rsidR="00C03967" w:rsidRDefault="002957DE">
            <w:pPr>
              <w:pStyle w:val="Body"/>
              <w:spacing w:after="0" w:line="240" w:lineRule="auto"/>
            </w:pPr>
            <w:r>
              <w:t>1</w:t>
            </w:r>
          </w:p>
        </w:tc>
        <w:tc>
          <w:tcPr>
            <w:tcW w:w="3120" w:type="dxa"/>
            <w:tcBorders>
              <w:top w:val="nil"/>
              <w:left w:val="nil"/>
              <w:bottom w:val="nil"/>
              <w:right w:val="nil"/>
            </w:tcBorders>
            <w:shd w:val="clear" w:color="auto" w:fill="auto"/>
            <w:tcMar>
              <w:top w:w="80" w:type="dxa"/>
              <w:left w:w="80" w:type="dxa"/>
              <w:bottom w:w="80" w:type="dxa"/>
              <w:right w:w="80" w:type="dxa"/>
            </w:tcMar>
          </w:tcPr>
          <w:p w14:paraId="632DE3C8" w14:textId="77777777" w:rsidR="00C03967" w:rsidRDefault="002957DE">
            <w:pPr>
              <w:pStyle w:val="Body"/>
              <w:spacing w:after="0" w:line="240" w:lineRule="auto"/>
            </w:pPr>
            <w:r>
              <w:t>0</w:t>
            </w:r>
          </w:p>
        </w:tc>
      </w:tr>
      <w:tr w:rsidR="00C03967" w14:paraId="24920625"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75526973" w14:textId="77777777" w:rsidR="00C03967" w:rsidRDefault="002957DE">
            <w:pPr>
              <w:pStyle w:val="Body"/>
              <w:spacing w:after="0" w:line="240" w:lineRule="auto"/>
            </w:pPr>
            <w:r>
              <w:t>Hooded Oriole</w:t>
            </w:r>
          </w:p>
        </w:tc>
        <w:tc>
          <w:tcPr>
            <w:tcW w:w="3120" w:type="dxa"/>
            <w:tcBorders>
              <w:top w:val="nil"/>
              <w:left w:val="nil"/>
              <w:bottom w:val="nil"/>
              <w:right w:val="nil"/>
            </w:tcBorders>
            <w:shd w:val="clear" w:color="auto" w:fill="auto"/>
            <w:tcMar>
              <w:top w:w="80" w:type="dxa"/>
              <w:left w:w="80" w:type="dxa"/>
              <w:bottom w:w="80" w:type="dxa"/>
              <w:right w:w="80" w:type="dxa"/>
            </w:tcMar>
          </w:tcPr>
          <w:p w14:paraId="75A45D61" w14:textId="77777777" w:rsidR="00C03967" w:rsidRDefault="002957DE">
            <w:pPr>
              <w:pStyle w:val="Body"/>
              <w:spacing w:after="0" w:line="240" w:lineRule="auto"/>
            </w:pPr>
            <w:r>
              <w:t>1</w:t>
            </w:r>
          </w:p>
        </w:tc>
        <w:tc>
          <w:tcPr>
            <w:tcW w:w="3120" w:type="dxa"/>
            <w:tcBorders>
              <w:top w:val="nil"/>
              <w:left w:val="nil"/>
              <w:bottom w:val="nil"/>
              <w:right w:val="nil"/>
            </w:tcBorders>
            <w:shd w:val="clear" w:color="auto" w:fill="auto"/>
            <w:tcMar>
              <w:top w:w="80" w:type="dxa"/>
              <w:left w:w="80" w:type="dxa"/>
              <w:bottom w:w="80" w:type="dxa"/>
              <w:right w:w="80" w:type="dxa"/>
            </w:tcMar>
          </w:tcPr>
          <w:p w14:paraId="3D9F5523" w14:textId="77777777" w:rsidR="00C03967" w:rsidRDefault="002957DE">
            <w:pPr>
              <w:pStyle w:val="Body"/>
              <w:spacing w:after="0" w:line="240" w:lineRule="auto"/>
            </w:pPr>
            <w:r>
              <w:t>0</w:t>
            </w:r>
          </w:p>
        </w:tc>
      </w:tr>
      <w:tr w:rsidR="00C03967" w14:paraId="5936839E"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11027889" w14:textId="77777777" w:rsidR="00C03967" w:rsidRDefault="002957DE">
            <w:pPr>
              <w:pStyle w:val="Body"/>
              <w:spacing w:after="0" w:line="240" w:lineRule="auto"/>
            </w:pPr>
            <w:r>
              <w:t>House finch</w:t>
            </w:r>
          </w:p>
        </w:tc>
        <w:tc>
          <w:tcPr>
            <w:tcW w:w="3120" w:type="dxa"/>
            <w:tcBorders>
              <w:top w:val="nil"/>
              <w:left w:val="nil"/>
              <w:bottom w:val="nil"/>
              <w:right w:val="nil"/>
            </w:tcBorders>
            <w:shd w:val="clear" w:color="auto" w:fill="auto"/>
            <w:tcMar>
              <w:top w:w="80" w:type="dxa"/>
              <w:left w:w="80" w:type="dxa"/>
              <w:bottom w:w="80" w:type="dxa"/>
              <w:right w:w="80" w:type="dxa"/>
            </w:tcMar>
          </w:tcPr>
          <w:p w14:paraId="26D6D100" w14:textId="77777777" w:rsidR="00C03967" w:rsidRDefault="002957DE">
            <w:pPr>
              <w:pStyle w:val="Body"/>
              <w:spacing w:after="0" w:line="240" w:lineRule="auto"/>
            </w:pPr>
            <w:r>
              <w:t>9</w:t>
            </w:r>
          </w:p>
        </w:tc>
        <w:tc>
          <w:tcPr>
            <w:tcW w:w="3120" w:type="dxa"/>
            <w:tcBorders>
              <w:top w:val="nil"/>
              <w:left w:val="nil"/>
              <w:bottom w:val="nil"/>
              <w:right w:val="nil"/>
            </w:tcBorders>
            <w:shd w:val="clear" w:color="auto" w:fill="auto"/>
            <w:tcMar>
              <w:top w:w="80" w:type="dxa"/>
              <w:left w:w="80" w:type="dxa"/>
              <w:bottom w:w="80" w:type="dxa"/>
              <w:right w:w="80" w:type="dxa"/>
            </w:tcMar>
          </w:tcPr>
          <w:p w14:paraId="1A1CAD71" w14:textId="77777777" w:rsidR="00C03967" w:rsidRDefault="002957DE">
            <w:pPr>
              <w:pStyle w:val="Body"/>
              <w:spacing w:after="0" w:line="240" w:lineRule="auto"/>
            </w:pPr>
            <w:r>
              <w:t>0</w:t>
            </w:r>
          </w:p>
        </w:tc>
      </w:tr>
      <w:tr w:rsidR="00C03967" w14:paraId="09BD54C5"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1B642DC0" w14:textId="77777777" w:rsidR="00C03967" w:rsidRDefault="002957DE">
            <w:pPr>
              <w:pStyle w:val="Body"/>
              <w:spacing w:after="0" w:line="240" w:lineRule="auto"/>
            </w:pPr>
            <w:r>
              <w:t>Loggerhead Shrike</w:t>
            </w:r>
          </w:p>
        </w:tc>
        <w:tc>
          <w:tcPr>
            <w:tcW w:w="3120" w:type="dxa"/>
            <w:tcBorders>
              <w:top w:val="nil"/>
              <w:left w:val="nil"/>
              <w:bottom w:val="nil"/>
              <w:right w:val="nil"/>
            </w:tcBorders>
            <w:shd w:val="clear" w:color="auto" w:fill="auto"/>
            <w:tcMar>
              <w:top w:w="80" w:type="dxa"/>
              <w:left w:w="80" w:type="dxa"/>
              <w:bottom w:w="80" w:type="dxa"/>
              <w:right w:w="80" w:type="dxa"/>
            </w:tcMar>
          </w:tcPr>
          <w:p w14:paraId="6D3BE10F" w14:textId="77777777" w:rsidR="00C03967" w:rsidRDefault="002957DE">
            <w:pPr>
              <w:pStyle w:val="Body"/>
              <w:spacing w:after="0" w:line="240" w:lineRule="auto"/>
            </w:pPr>
            <w:r>
              <w:t>0</w:t>
            </w:r>
          </w:p>
        </w:tc>
        <w:tc>
          <w:tcPr>
            <w:tcW w:w="3120" w:type="dxa"/>
            <w:tcBorders>
              <w:top w:val="nil"/>
              <w:left w:val="nil"/>
              <w:bottom w:val="nil"/>
              <w:right w:val="nil"/>
            </w:tcBorders>
            <w:shd w:val="clear" w:color="auto" w:fill="auto"/>
            <w:tcMar>
              <w:top w:w="80" w:type="dxa"/>
              <w:left w:w="80" w:type="dxa"/>
              <w:bottom w:w="80" w:type="dxa"/>
              <w:right w:w="80" w:type="dxa"/>
            </w:tcMar>
          </w:tcPr>
          <w:p w14:paraId="2D35F323" w14:textId="77777777" w:rsidR="00C03967" w:rsidRDefault="002957DE">
            <w:pPr>
              <w:pStyle w:val="Body"/>
              <w:spacing w:after="0" w:line="240" w:lineRule="auto"/>
            </w:pPr>
            <w:r>
              <w:t>3</w:t>
            </w:r>
          </w:p>
        </w:tc>
      </w:tr>
      <w:tr w:rsidR="00C03967" w14:paraId="13A84E7F"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3F69AEE2" w14:textId="77777777" w:rsidR="00C03967" w:rsidRDefault="002957DE">
            <w:pPr>
              <w:pStyle w:val="Body"/>
              <w:spacing w:after="0" w:line="240" w:lineRule="auto"/>
            </w:pPr>
            <w:r>
              <w:t>MacGillivray’s Warbler</w:t>
            </w:r>
          </w:p>
        </w:tc>
        <w:tc>
          <w:tcPr>
            <w:tcW w:w="3120" w:type="dxa"/>
            <w:tcBorders>
              <w:top w:val="nil"/>
              <w:left w:val="nil"/>
              <w:bottom w:val="nil"/>
              <w:right w:val="nil"/>
            </w:tcBorders>
            <w:shd w:val="clear" w:color="auto" w:fill="auto"/>
            <w:tcMar>
              <w:top w:w="80" w:type="dxa"/>
              <w:left w:w="80" w:type="dxa"/>
              <w:bottom w:w="80" w:type="dxa"/>
              <w:right w:w="80" w:type="dxa"/>
            </w:tcMar>
          </w:tcPr>
          <w:p w14:paraId="5466D91C" w14:textId="77777777" w:rsidR="00C03967" w:rsidRDefault="002957DE">
            <w:pPr>
              <w:pStyle w:val="Body"/>
              <w:spacing w:after="0" w:line="240" w:lineRule="auto"/>
            </w:pPr>
            <w:r>
              <w:t>2</w:t>
            </w:r>
          </w:p>
        </w:tc>
        <w:tc>
          <w:tcPr>
            <w:tcW w:w="3120" w:type="dxa"/>
            <w:tcBorders>
              <w:top w:val="nil"/>
              <w:left w:val="nil"/>
              <w:bottom w:val="nil"/>
              <w:right w:val="nil"/>
            </w:tcBorders>
            <w:shd w:val="clear" w:color="auto" w:fill="auto"/>
            <w:tcMar>
              <w:top w:w="80" w:type="dxa"/>
              <w:left w:w="80" w:type="dxa"/>
              <w:bottom w:w="80" w:type="dxa"/>
              <w:right w:w="80" w:type="dxa"/>
            </w:tcMar>
          </w:tcPr>
          <w:p w14:paraId="08A3EC2E" w14:textId="77777777" w:rsidR="00C03967" w:rsidRDefault="002957DE">
            <w:pPr>
              <w:pStyle w:val="Body"/>
              <w:spacing w:after="0" w:line="240" w:lineRule="auto"/>
            </w:pPr>
            <w:r>
              <w:t>0</w:t>
            </w:r>
          </w:p>
        </w:tc>
      </w:tr>
      <w:tr w:rsidR="00C03967" w14:paraId="0CE069D8"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3AD810F0" w14:textId="77777777" w:rsidR="00C03967" w:rsidRDefault="002957DE">
            <w:pPr>
              <w:pStyle w:val="Body"/>
              <w:spacing w:after="0" w:line="240" w:lineRule="auto"/>
            </w:pPr>
            <w:r>
              <w:t>Mourning Dove</w:t>
            </w:r>
          </w:p>
        </w:tc>
        <w:tc>
          <w:tcPr>
            <w:tcW w:w="3120" w:type="dxa"/>
            <w:tcBorders>
              <w:top w:val="nil"/>
              <w:left w:val="nil"/>
              <w:bottom w:val="nil"/>
              <w:right w:val="nil"/>
            </w:tcBorders>
            <w:shd w:val="clear" w:color="auto" w:fill="auto"/>
            <w:tcMar>
              <w:top w:w="80" w:type="dxa"/>
              <w:left w:w="80" w:type="dxa"/>
              <w:bottom w:w="80" w:type="dxa"/>
              <w:right w:w="80" w:type="dxa"/>
            </w:tcMar>
          </w:tcPr>
          <w:p w14:paraId="0E0EA6E0" w14:textId="77777777" w:rsidR="00C03967" w:rsidRDefault="002957DE">
            <w:pPr>
              <w:pStyle w:val="Body"/>
              <w:spacing w:after="0" w:line="240" w:lineRule="auto"/>
            </w:pPr>
            <w:r>
              <w:t>25</w:t>
            </w:r>
          </w:p>
        </w:tc>
        <w:tc>
          <w:tcPr>
            <w:tcW w:w="3120" w:type="dxa"/>
            <w:tcBorders>
              <w:top w:val="nil"/>
              <w:left w:val="nil"/>
              <w:bottom w:val="nil"/>
              <w:right w:val="nil"/>
            </w:tcBorders>
            <w:shd w:val="clear" w:color="auto" w:fill="auto"/>
            <w:tcMar>
              <w:top w:w="80" w:type="dxa"/>
              <w:left w:w="80" w:type="dxa"/>
              <w:bottom w:w="80" w:type="dxa"/>
              <w:right w:w="80" w:type="dxa"/>
            </w:tcMar>
          </w:tcPr>
          <w:p w14:paraId="63249120" w14:textId="77777777" w:rsidR="00C03967" w:rsidRDefault="002957DE">
            <w:pPr>
              <w:pStyle w:val="Body"/>
              <w:spacing w:after="0" w:line="240" w:lineRule="auto"/>
            </w:pPr>
            <w:r>
              <w:t>0</w:t>
            </w:r>
          </w:p>
        </w:tc>
      </w:tr>
      <w:tr w:rsidR="00C03967" w14:paraId="2B0BFDFA"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1849488E" w14:textId="77777777" w:rsidR="00C03967" w:rsidRDefault="002957DE">
            <w:pPr>
              <w:pStyle w:val="Body"/>
              <w:spacing w:after="0" w:line="240" w:lineRule="auto"/>
            </w:pPr>
            <w:r>
              <w:t>Nashville Warbler</w:t>
            </w:r>
          </w:p>
        </w:tc>
        <w:tc>
          <w:tcPr>
            <w:tcW w:w="3120" w:type="dxa"/>
            <w:tcBorders>
              <w:top w:val="nil"/>
              <w:left w:val="nil"/>
              <w:bottom w:val="nil"/>
              <w:right w:val="nil"/>
            </w:tcBorders>
            <w:shd w:val="clear" w:color="auto" w:fill="auto"/>
            <w:tcMar>
              <w:top w:w="80" w:type="dxa"/>
              <w:left w:w="80" w:type="dxa"/>
              <w:bottom w:w="80" w:type="dxa"/>
              <w:right w:w="80" w:type="dxa"/>
            </w:tcMar>
          </w:tcPr>
          <w:p w14:paraId="4E713532" w14:textId="77777777" w:rsidR="00C03967" w:rsidRDefault="002957DE">
            <w:pPr>
              <w:pStyle w:val="Body"/>
              <w:spacing w:after="0" w:line="240" w:lineRule="auto"/>
            </w:pPr>
            <w:r>
              <w:t>1</w:t>
            </w:r>
          </w:p>
        </w:tc>
        <w:tc>
          <w:tcPr>
            <w:tcW w:w="3120" w:type="dxa"/>
            <w:tcBorders>
              <w:top w:val="nil"/>
              <w:left w:val="nil"/>
              <w:bottom w:val="nil"/>
              <w:right w:val="nil"/>
            </w:tcBorders>
            <w:shd w:val="clear" w:color="auto" w:fill="auto"/>
            <w:tcMar>
              <w:top w:w="80" w:type="dxa"/>
              <w:left w:w="80" w:type="dxa"/>
              <w:bottom w:w="80" w:type="dxa"/>
              <w:right w:w="80" w:type="dxa"/>
            </w:tcMar>
          </w:tcPr>
          <w:p w14:paraId="68128F2F" w14:textId="77777777" w:rsidR="00C03967" w:rsidRDefault="002957DE">
            <w:pPr>
              <w:pStyle w:val="Body"/>
              <w:spacing w:after="0" w:line="240" w:lineRule="auto"/>
            </w:pPr>
            <w:r>
              <w:t>0</w:t>
            </w:r>
          </w:p>
        </w:tc>
      </w:tr>
      <w:tr w:rsidR="00C03967" w14:paraId="124A1A31"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061B3BFC" w14:textId="77777777" w:rsidR="00C03967" w:rsidRDefault="002957DE">
            <w:pPr>
              <w:pStyle w:val="Body"/>
              <w:spacing w:after="0" w:line="240" w:lineRule="auto"/>
            </w:pPr>
            <w:r>
              <w:t>Northern Mockingbird</w:t>
            </w:r>
          </w:p>
        </w:tc>
        <w:tc>
          <w:tcPr>
            <w:tcW w:w="3120" w:type="dxa"/>
            <w:tcBorders>
              <w:top w:val="nil"/>
              <w:left w:val="nil"/>
              <w:bottom w:val="nil"/>
              <w:right w:val="nil"/>
            </w:tcBorders>
            <w:shd w:val="clear" w:color="auto" w:fill="auto"/>
            <w:tcMar>
              <w:top w:w="80" w:type="dxa"/>
              <w:left w:w="80" w:type="dxa"/>
              <w:bottom w:w="80" w:type="dxa"/>
              <w:right w:w="80" w:type="dxa"/>
            </w:tcMar>
          </w:tcPr>
          <w:p w14:paraId="5DD8F60E" w14:textId="77777777" w:rsidR="00C03967" w:rsidRDefault="002957DE">
            <w:pPr>
              <w:pStyle w:val="Body"/>
              <w:spacing w:after="0" w:line="240" w:lineRule="auto"/>
            </w:pPr>
            <w:r>
              <w:t>36</w:t>
            </w:r>
          </w:p>
        </w:tc>
        <w:tc>
          <w:tcPr>
            <w:tcW w:w="3120" w:type="dxa"/>
            <w:tcBorders>
              <w:top w:val="nil"/>
              <w:left w:val="nil"/>
              <w:bottom w:val="nil"/>
              <w:right w:val="nil"/>
            </w:tcBorders>
            <w:shd w:val="clear" w:color="auto" w:fill="auto"/>
            <w:tcMar>
              <w:top w:w="80" w:type="dxa"/>
              <w:left w:w="80" w:type="dxa"/>
              <w:bottom w:w="80" w:type="dxa"/>
              <w:right w:w="80" w:type="dxa"/>
            </w:tcMar>
          </w:tcPr>
          <w:p w14:paraId="67646A2C" w14:textId="77777777" w:rsidR="00C03967" w:rsidRDefault="002957DE">
            <w:pPr>
              <w:pStyle w:val="Body"/>
              <w:spacing w:after="0" w:line="240" w:lineRule="auto"/>
            </w:pPr>
            <w:r>
              <w:t>0</w:t>
            </w:r>
          </w:p>
        </w:tc>
      </w:tr>
      <w:tr w:rsidR="00C03967" w14:paraId="3D5CFFE3"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3FDB751C" w14:textId="77777777" w:rsidR="00C03967" w:rsidRDefault="002957DE">
            <w:pPr>
              <w:pStyle w:val="Body"/>
              <w:spacing w:after="0" w:line="240" w:lineRule="auto"/>
            </w:pPr>
            <w:r>
              <w:t>Nuttall’s Woodpecker</w:t>
            </w:r>
          </w:p>
        </w:tc>
        <w:tc>
          <w:tcPr>
            <w:tcW w:w="3120" w:type="dxa"/>
            <w:tcBorders>
              <w:top w:val="nil"/>
              <w:left w:val="nil"/>
              <w:bottom w:val="nil"/>
              <w:right w:val="nil"/>
            </w:tcBorders>
            <w:shd w:val="clear" w:color="auto" w:fill="auto"/>
            <w:tcMar>
              <w:top w:w="80" w:type="dxa"/>
              <w:left w:w="80" w:type="dxa"/>
              <w:bottom w:w="80" w:type="dxa"/>
              <w:right w:w="80" w:type="dxa"/>
            </w:tcMar>
          </w:tcPr>
          <w:p w14:paraId="61288C8F" w14:textId="77777777" w:rsidR="00C03967" w:rsidRDefault="002957DE">
            <w:pPr>
              <w:pStyle w:val="Body"/>
              <w:spacing w:after="0" w:line="240" w:lineRule="auto"/>
            </w:pPr>
            <w:r>
              <w:t>0</w:t>
            </w:r>
          </w:p>
        </w:tc>
        <w:tc>
          <w:tcPr>
            <w:tcW w:w="3120" w:type="dxa"/>
            <w:tcBorders>
              <w:top w:val="nil"/>
              <w:left w:val="nil"/>
              <w:bottom w:val="nil"/>
              <w:right w:val="nil"/>
            </w:tcBorders>
            <w:shd w:val="clear" w:color="auto" w:fill="auto"/>
            <w:tcMar>
              <w:top w:w="80" w:type="dxa"/>
              <w:left w:w="80" w:type="dxa"/>
              <w:bottom w:w="80" w:type="dxa"/>
              <w:right w:w="80" w:type="dxa"/>
            </w:tcMar>
          </w:tcPr>
          <w:p w14:paraId="6BA53E89" w14:textId="77777777" w:rsidR="00C03967" w:rsidRDefault="002957DE">
            <w:pPr>
              <w:pStyle w:val="Body"/>
              <w:spacing w:after="0" w:line="240" w:lineRule="auto"/>
            </w:pPr>
            <w:r>
              <w:t>1</w:t>
            </w:r>
          </w:p>
        </w:tc>
      </w:tr>
      <w:tr w:rsidR="00C03967" w14:paraId="62BA0CD0" w14:textId="77777777">
        <w:trPr>
          <w:trHeight w:val="540"/>
        </w:trPr>
        <w:tc>
          <w:tcPr>
            <w:tcW w:w="3119" w:type="dxa"/>
            <w:tcBorders>
              <w:top w:val="nil"/>
              <w:left w:val="nil"/>
              <w:bottom w:val="nil"/>
              <w:right w:val="nil"/>
            </w:tcBorders>
            <w:shd w:val="clear" w:color="auto" w:fill="auto"/>
            <w:tcMar>
              <w:top w:w="80" w:type="dxa"/>
              <w:left w:w="80" w:type="dxa"/>
              <w:bottom w:w="80" w:type="dxa"/>
              <w:right w:w="80" w:type="dxa"/>
            </w:tcMar>
          </w:tcPr>
          <w:p w14:paraId="33D17385" w14:textId="77777777" w:rsidR="00C03967" w:rsidRDefault="002957DE">
            <w:pPr>
              <w:pStyle w:val="Body"/>
              <w:spacing w:after="0" w:line="240" w:lineRule="auto"/>
            </w:pPr>
            <w:r>
              <w:t>Nuttall’s/Ladderback Woodpecker Hybrid</w:t>
            </w:r>
          </w:p>
        </w:tc>
        <w:tc>
          <w:tcPr>
            <w:tcW w:w="3120" w:type="dxa"/>
            <w:tcBorders>
              <w:top w:val="nil"/>
              <w:left w:val="nil"/>
              <w:bottom w:val="nil"/>
              <w:right w:val="nil"/>
            </w:tcBorders>
            <w:shd w:val="clear" w:color="auto" w:fill="auto"/>
            <w:tcMar>
              <w:top w:w="80" w:type="dxa"/>
              <w:left w:w="80" w:type="dxa"/>
              <w:bottom w:w="80" w:type="dxa"/>
              <w:right w:w="80" w:type="dxa"/>
            </w:tcMar>
          </w:tcPr>
          <w:p w14:paraId="054976CF" w14:textId="77777777" w:rsidR="00C03967" w:rsidRDefault="002957DE">
            <w:pPr>
              <w:pStyle w:val="Body"/>
              <w:spacing w:after="0" w:line="240" w:lineRule="auto"/>
            </w:pPr>
            <w:r>
              <w:t>1</w:t>
            </w:r>
          </w:p>
        </w:tc>
        <w:tc>
          <w:tcPr>
            <w:tcW w:w="3120" w:type="dxa"/>
            <w:tcBorders>
              <w:top w:val="nil"/>
              <w:left w:val="nil"/>
              <w:bottom w:val="nil"/>
              <w:right w:val="nil"/>
            </w:tcBorders>
            <w:shd w:val="clear" w:color="auto" w:fill="auto"/>
            <w:tcMar>
              <w:top w:w="80" w:type="dxa"/>
              <w:left w:w="80" w:type="dxa"/>
              <w:bottom w:w="80" w:type="dxa"/>
              <w:right w:w="80" w:type="dxa"/>
            </w:tcMar>
          </w:tcPr>
          <w:p w14:paraId="6E5F8D3B" w14:textId="77777777" w:rsidR="00C03967" w:rsidRDefault="002957DE">
            <w:pPr>
              <w:pStyle w:val="Body"/>
              <w:spacing w:after="0" w:line="240" w:lineRule="auto"/>
            </w:pPr>
            <w:r>
              <w:t>1</w:t>
            </w:r>
          </w:p>
        </w:tc>
      </w:tr>
      <w:tr w:rsidR="00C03967" w14:paraId="72C290F3"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168A757C" w14:textId="77777777" w:rsidR="00C03967" w:rsidRDefault="002957DE">
            <w:pPr>
              <w:pStyle w:val="Body"/>
              <w:spacing w:after="0" w:line="240" w:lineRule="auto"/>
            </w:pPr>
            <w:r>
              <w:t>Pacific-slope Flycatcher</w:t>
            </w:r>
          </w:p>
        </w:tc>
        <w:tc>
          <w:tcPr>
            <w:tcW w:w="3120" w:type="dxa"/>
            <w:tcBorders>
              <w:top w:val="nil"/>
              <w:left w:val="nil"/>
              <w:bottom w:val="nil"/>
              <w:right w:val="nil"/>
            </w:tcBorders>
            <w:shd w:val="clear" w:color="auto" w:fill="auto"/>
            <w:tcMar>
              <w:top w:w="80" w:type="dxa"/>
              <w:left w:w="80" w:type="dxa"/>
              <w:bottom w:w="80" w:type="dxa"/>
              <w:right w:w="80" w:type="dxa"/>
            </w:tcMar>
          </w:tcPr>
          <w:p w14:paraId="58C9DB6E" w14:textId="77777777" w:rsidR="00C03967" w:rsidRDefault="002957DE">
            <w:pPr>
              <w:pStyle w:val="Body"/>
              <w:spacing w:after="0" w:line="240" w:lineRule="auto"/>
            </w:pPr>
            <w:r>
              <w:t>2</w:t>
            </w:r>
          </w:p>
        </w:tc>
        <w:tc>
          <w:tcPr>
            <w:tcW w:w="3120" w:type="dxa"/>
            <w:tcBorders>
              <w:top w:val="nil"/>
              <w:left w:val="nil"/>
              <w:bottom w:val="nil"/>
              <w:right w:val="nil"/>
            </w:tcBorders>
            <w:shd w:val="clear" w:color="auto" w:fill="auto"/>
            <w:tcMar>
              <w:top w:w="80" w:type="dxa"/>
              <w:left w:w="80" w:type="dxa"/>
              <w:bottom w:w="80" w:type="dxa"/>
              <w:right w:w="80" w:type="dxa"/>
            </w:tcMar>
          </w:tcPr>
          <w:p w14:paraId="52F3EC71" w14:textId="77777777" w:rsidR="00C03967" w:rsidRDefault="002957DE">
            <w:pPr>
              <w:pStyle w:val="Body"/>
              <w:spacing w:after="0" w:line="240" w:lineRule="auto"/>
            </w:pPr>
            <w:r>
              <w:t>0</w:t>
            </w:r>
          </w:p>
        </w:tc>
      </w:tr>
      <w:tr w:rsidR="00C03967" w14:paraId="1C886524"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2D3FBBAE" w14:textId="77777777" w:rsidR="00C03967" w:rsidRDefault="002957DE">
            <w:pPr>
              <w:pStyle w:val="Body"/>
              <w:spacing w:after="0" w:line="240" w:lineRule="auto"/>
            </w:pPr>
            <w:r>
              <w:t>Phainopepla</w:t>
            </w:r>
          </w:p>
        </w:tc>
        <w:tc>
          <w:tcPr>
            <w:tcW w:w="3120" w:type="dxa"/>
            <w:tcBorders>
              <w:top w:val="nil"/>
              <w:left w:val="nil"/>
              <w:bottom w:val="nil"/>
              <w:right w:val="nil"/>
            </w:tcBorders>
            <w:shd w:val="clear" w:color="auto" w:fill="auto"/>
            <w:tcMar>
              <w:top w:w="80" w:type="dxa"/>
              <w:left w:w="80" w:type="dxa"/>
              <w:bottom w:w="80" w:type="dxa"/>
              <w:right w:w="80" w:type="dxa"/>
            </w:tcMar>
          </w:tcPr>
          <w:p w14:paraId="010FD05E" w14:textId="77777777" w:rsidR="00C03967" w:rsidRDefault="002957DE">
            <w:pPr>
              <w:pStyle w:val="Body"/>
              <w:spacing w:after="0" w:line="240" w:lineRule="auto"/>
            </w:pPr>
            <w:r>
              <w:t>33</w:t>
            </w:r>
          </w:p>
        </w:tc>
        <w:tc>
          <w:tcPr>
            <w:tcW w:w="3120" w:type="dxa"/>
            <w:tcBorders>
              <w:top w:val="nil"/>
              <w:left w:val="nil"/>
              <w:bottom w:val="nil"/>
              <w:right w:val="nil"/>
            </w:tcBorders>
            <w:shd w:val="clear" w:color="auto" w:fill="auto"/>
            <w:tcMar>
              <w:top w:w="80" w:type="dxa"/>
              <w:left w:w="80" w:type="dxa"/>
              <w:bottom w:w="80" w:type="dxa"/>
              <w:right w:w="80" w:type="dxa"/>
            </w:tcMar>
          </w:tcPr>
          <w:p w14:paraId="56B94491" w14:textId="77777777" w:rsidR="00C03967" w:rsidRDefault="002957DE">
            <w:pPr>
              <w:pStyle w:val="Body"/>
              <w:spacing w:after="0" w:line="240" w:lineRule="auto"/>
            </w:pPr>
            <w:r>
              <w:t>0</w:t>
            </w:r>
          </w:p>
        </w:tc>
      </w:tr>
      <w:tr w:rsidR="00C03967" w14:paraId="4FE1EC71"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379CDBB0" w14:textId="77777777" w:rsidR="00C03967" w:rsidRDefault="002957DE">
            <w:pPr>
              <w:pStyle w:val="Body"/>
              <w:spacing w:after="0" w:line="240" w:lineRule="auto"/>
            </w:pPr>
            <w:r>
              <w:t>Rock Wren</w:t>
            </w:r>
          </w:p>
        </w:tc>
        <w:tc>
          <w:tcPr>
            <w:tcW w:w="3120" w:type="dxa"/>
            <w:tcBorders>
              <w:top w:val="nil"/>
              <w:left w:val="nil"/>
              <w:bottom w:val="nil"/>
              <w:right w:val="nil"/>
            </w:tcBorders>
            <w:shd w:val="clear" w:color="auto" w:fill="auto"/>
            <w:tcMar>
              <w:top w:w="80" w:type="dxa"/>
              <w:left w:w="80" w:type="dxa"/>
              <w:bottom w:w="80" w:type="dxa"/>
              <w:right w:w="80" w:type="dxa"/>
            </w:tcMar>
          </w:tcPr>
          <w:p w14:paraId="17A4BEF7" w14:textId="77777777" w:rsidR="00C03967" w:rsidRDefault="002957DE">
            <w:pPr>
              <w:pStyle w:val="Body"/>
              <w:spacing w:after="0" w:line="240" w:lineRule="auto"/>
            </w:pPr>
            <w:r>
              <w:t>36</w:t>
            </w:r>
          </w:p>
        </w:tc>
        <w:tc>
          <w:tcPr>
            <w:tcW w:w="3120" w:type="dxa"/>
            <w:tcBorders>
              <w:top w:val="nil"/>
              <w:left w:val="nil"/>
              <w:bottom w:val="nil"/>
              <w:right w:val="nil"/>
            </w:tcBorders>
            <w:shd w:val="clear" w:color="auto" w:fill="auto"/>
            <w:tcMar>
              <w:top w:w="80" w:type="dxa"/>
              <w:left w:w="80" w:type="dxa"/>
              <w:bottom w:w="80" w:type="dxa"/>
              <w:right w:w="80" w:type="dxa"/>
            </w:tcMar>
          </w:tcPr>
          <w:p w14:paraId="263EBCE9" w14:textId="77777777" w:rsidR="00C03967" w:rsidRDefault="002957DE">
            <w:pPr>
              <w:pStyle w:val="Body"/>
              <w:spacing w:after="0" w:line="240" w:lineRule="auto"/>
            </w:pPr>
            <w:r>
              <w:t>0</w:t>
            </w:r>
          </w:p>
        </w:tc>
      </w:tr>
      <w:tr w:rsidR="00C03967" w14:paraId="45D0FF85"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293894ED" w14:textId="77777777" w:rsidR="00C03967" w:rsidRDefault="002957DE">
            <w:pPr>
              <w:pStyle w:val="Body"/>
              <w:spacing w:after="0" w:line="240" w:lineRule="auto"/>
            </w:pPr>
            <w:r>
              <w:t>Say’s Phoebe</w:t>
            </w:r>
          </w:p>
        </w:tc>
        <w:tc>
          <w:tcPr>
            <w:tcW w:w="3120" w:type="dxa"/>
            <w:tcBorders>
              <w:top w:val="nil"/>
              <w:left w:val="nil"/>
              <w:bottom w:val="nil"/>
              <w:right w:val="nil"/>
            </w:tcBorders>
            <w:shd w:val="clear" w:color="auto" w:fill="auto"/>
            <w:tcMar>
              <w:top w:w="80" w:type="dxa"/>
              <w:left w:w="80" w:type="dxa"/>
              <w:bottom w:w="80" w:type="dxa"/>
              <w:right w:w="80" w:type="dxa"/>
            </w:tcMar>
          </w:tcPr>
          <w:p w14:paraId="7AB614D2" w14:textId="77777777" w:rsidR="00C03967" w:rsidRDefault="002957DE">
            <w:pPr>
              <w:pStyle w:val="Body"/>
              <w:spacing w:after="0" w:line="240" w:lineRule="auto"/>
            </w:pPr>
            <w:r>
              <w:t>12</w:t>
            </w:r>
          </w:p>
        </w:tc>
        <w:tc>
          <w:tcPr>
            <w:tcW w:w="3120" w:type="dxa"/>
            <w:tcBorders>
              <w:top w:val="nil"/>
              <w:left w:val="nil"/>
              <w:bottom w:val="nil"/>
              <w:right w:val="nil"/>
            </w:tcBorders>
            <w:shd w:val="clear" w:color="auto" w:fill="auto"/>
            <w:tcMar>
              <w:top w:w="80" w:type="dxa"/>
              <w:left w:w="80" w:type="dxa"/>
              <w:bottom w:w="80" w:type="dxa"/>
              <w:right w:w="80" w:type="dxa"/>
            </w:tcMar>
          </w:tcPr>
          <w:p w14:paraId="3649BC7E" w14:textId="77777777" w:rsidR="00C03967" w:rsidRDefault="002957DE">
            <w:pPr>
              <w:pStyle w:val="Body"/>
              <w:spacing w:after="0" w:line="240" w:lineRule="auto"/>
            </w:pPr>
            <w:r>
              <w:t>0</w:t>
            </w:r>
          </w:p>
        </w:tc>
      </w:tr>
      <w:tr w:rsidR="00C03967" w14:paraId="6853B4E4"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7DE771AC" w14:textId="77777777" w:rsidR="00C03967" w:rsidRDefault="002957DE">
            <w:pPr>
              <w:pStyle w:val="Body"/>
              <w:spacing w:after="0" w:line="240" w:lineRule="auto"/>
            </w:pPr>
            <w:r>
              <w:t>Scott’s Oriole</w:t>
            </w:r>
          </w:p>
        </w:tc>
        <w:tc>
          <w:tcPr>
            <w:tcW w:w="3120" w:type="dxa"/>
            <w:tcBorders>
              <w:top w:val="nil"/>
              <w:left w:val="nil"/>
              <w:bottom w:val="nil"/>
              <w:right w:val="nil"/>
            </w:tcBorders>
            <w:shd w:val="clear" w:color="auto" w:fill="auto"/>
            <w:tcMar>
              <w:top w:w="80" w:type="dxa"/>
              <w:left w:w="80" w:type="dxa"/>
              <w:bottom w:w="80" w:type="dxa"/>
              <w:right w:w="80" w:type="dxa"/>
            </w:tcMar>
          </w:tcPr>
          <w:p w14:paraId="3300C3F4" w14:textId="77777777" w:rsidR="00C03967" w:rsidRDefault="002957DE">
            <w:pPr>
              <w:pStyle w:val="Body"/>
              <w:spacing w:after="0" w:line="240" w:lineRule="auto"/>
            </w:pPr>
            <w:r>
              <w:t>0</w:t>
            </w:r>
          </w:p>
        </w:tc>
        <w:tc>
          <w:tcPr>
            <w:tcW w:w="3120" w:type="dxa"/>
            <w:tcBorders>
              <w:top w:val="nil"/>
              <w:left w:val="nil"/>
              <w:bottom w:val="nil"/>
              <w:right w:val="nil"/>
            </w:tcBorders>
            <w:shd w:val="clear" w:color="auto" w:fill="auto"/>
            <w:tcMar>
              <w:top w:w="80" w:type="dxa"/>
              <w:left w:w="80" w:type="dxa"/>
              <w:bottom w:w="80" w:type="dxa"/>
              <w:right w:w="80" w:type="dxa"/>
            </w:tcMar>
          </w:tcPr>
          <w:p w14:paraId="3F6A33D8" w14:textId="77777777" w:rsidR="00C03967" w:rsidRDefault="002957DE">
            <w:pPr>
              <w:pStyle w:val="Body"/>
              <w:spacing w:after="0" w:line="240" w:lineRule="auto"/>
            </w:pPr>
            <w:r>
              <w:t>5</w:t>
            </w:r>
          </w:p>
        </w:tc>
      </w:tr>
      <w:tr w:rsidR="00C03967" w14:paraId="5EBD16B8"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6E4F7D58" w14:textId="77777777" w:rsidR="00C03967" w:rsidRDefault="002957DE">
            <w:pPr>
              <w:pStyle w:val="Body"/>
              <w:spacing w:after="0" w:line="240" w:lineRule="auto"/>
            </w:pPr>
            <w:r>
              <w:t xml:space="preserve">Townsend’s Warbler </w:t>
            </w:r>
          </w:p>
        </w:tc>
        <w:tc>
          <w:tcPr>
            <w:tcW w:w="3120" w:type="dxa"/>
            <w:tcBorders>
              <w:top w:val="nil"/>
              <w:left w:val="nil"/>
              <w:bottom w:val="nil"/>
              <w:right w:val="nil"/>
            </w:tcBorders>
            <w:shd w:val="clear" w:color="auto" w:fill="auto"/>
            <w:tcMar>
              <w:top w:w="80" w:type="dxa"/>
              <w:left w:w="80" w:type="dxa"/>
              <w:bottom w:w="80" w:type="dxa"/>
              <w:right w:w="80" w:type="dxa"/>
            </w:tcMar>
          </w:tcPr>
          <w:p w14:paraId="7A889619" w14:textId="77777777" w:rsidR="00C03967" w:rsidRDefault="002957DE">
            <w:pPr>
              <w:pStyle w:val="Body"/>
              <w:spacing w:after="0" w:line="240" w:lineRule="auto"/>
            </w:pPr>
            <w:r>
              <w:t>3</w:t>
            </w:r>
          </w:p>
        </w:tc>
        <w:tc>
          <w:tcPr>
            <w:tcW w:w="3120" w:type="dxa"/>
            <w:tcBorders>
              <w:top w:val="nil"/>
              <w:left w:val="nil"/>
              <w:bottom w:val="nil"/>
              <w:right w:val="nil"/>
            </w:tcBorders>
            <w:shd w:val="clear" w:color="auto" w:fill="auto"/>
            <w:tcMar>
              <w:top w:w="80" w:type="dxa"/>
              <w:left w:w="80" w:type="dxa"/>
              <w:bottom w:w="80" w:type="dxa"/>
              <w:right w:w="80" w:type="dxa"/>
            </w:tcMar>
          </w:tcPr>
          <w:p w14:paraId="64F3241B" w14:textId="77777777" w:rsidR="00C03967" w:rsidRDefault="002957DE">
            <w:pPr>
              <w:pStyle w:val="Body"/>
              <w:spacing w:after="0" w:line="240" w:lineRule="auto"/>
            </w:pPr>
            <w:r>
              <w:t>0</w:t>
            </w:r>
          </w:p>
        </w:tc>
      </w:tr>
      <w:tr w:rsidR="00C03967" w14:paraId="24945465"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171D74CD" w14:textId="77777777" w:rsidR="00C03967" w:rsidRDefault="002957DE">
            <w:pPr>
              <w:pStyle w:val="Body"/>
              <w:spacing w:after="0" w:line="240" w:lineRule="auto"/>
            </w:pPr>
            <w:r>
              <w:t>Verdin</w:t>
            </w:r>
          </w:p>
        </w:tc>
        <w:tc>
          <w:tcPr>
            <w:tcW w:w="3120" w:type="dxa"/>
            <w:tcBorders>
              <w:top w:val="nil"/>
              <w:left w:val="nil"/>
              <w:bottom w:val="nil"/>
              <w:right w:val="nil"/>
            </w:tcBorders>
            <w:shd w:val="clear" w:color="auto" w:fill="auto"/>
            <w:tcMar>
              <w:top w:w="80" w:type="dxa"/>
              <w:left w:w="80" w:type="dxa"/>
              <w:bottom w:w="80" w:type="dxa"/>
              <w:right w:w="80" w:type="dxa"/>
            </w:tcMar>
          </w:tcPr>
          <w:p w14:paraId="60169BC9" w14:textId="77777777" w:rsidR="00C03967" w:rsidRDefault="002957DE">
            <w:pPr>
              <w:pStyle w:val="Body"/>
              <w:spacing w:after="0" w:line="240" w:lineRule="auto"/>
            </w:pPr>
            <w:r>
              <w:t>18</w:t>
            </w:r>
          </w:p>
        </w:tc>
        <w:tc>
          <w:tcPr>
            <w:tcW w:w="3120" w:type="dxa"/>
            <w:tcBorders>
              <w:top w:val="nil"/>
              <w:left w:val="nil"/>
              <w:bottom w:val="nil"/>
              <w:right w:val="nil"/>
            </w:tcBorders>
            <w:shd w:val="clear" w:color="auto" w:fill="auto"/>
            <w:tcMar>
              <w:top w:w="80" w:type="dxa"/>
              <w:left w:w="80" w:type="dxa"/>
              <w:bottom w:w="80" w:type="dxa"/>
              <w:right w:w="80" w:type="dxa"/>
            </w:tcMar>
          </w:tcPr>
          <w:p w14:paraId="5E635A84" w14:textId="77777777" w:rsidR="00C03967" w:rsidRDefault="002957DE">
            <w:pPr>
              <w:pStyle w:val="Body"/>
              <w:spacing w:after="0" w:line="240" w:lineRule="auto"/>
            </w:pPr>
            <w:r>
              <w:t>9</w:t>
            </w:r>
          </w:p>
        </w:tc>
      </w:tr>
      <w:tr w:rsidR="00C03967" w14:paraId="470A1F61"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69766362" w14:textId="77777777" w:rsidR="00C03967" w:rsidRDefault="002957DE">
            <w:pPr>
              <w:pStyle w:val="Body"/>
              <w:spacing w:after="0" w:line="240" w:lineRule="auto"/>
            </w:pPr>
            <w:r>
              <w:t>Violet-green Swallow</w:t>
            </w:r>
          </w:p>
        </w:tc>
        <w:tc>
          <w:tcPr>
            <w:tcW w:w="3120" w:type="dxa"/>
            <w:tcBorders>
              <w:top w:val="nil"/>
              <w:left w:val="nil"/>
              <w:bottom w:val="nil"/>
              <w:right w:val="nil"/>
            </w:tcBorders>
            <w:shd w:val="clear" w:color="auto" w:fill="auto"/>
            <w:tcMar>
              <w:top w:w="80" w:type="dxa"/>
              <w:left w:w="80" w:type="dxa"/>
              <w:bottom w:w="80" w:type="dxa"/>
              <w:right w:w="80" w:type="dxa"/>
            </w:tcMar>
          </w:tcPr>
          <w:p w14:paraId="7DCF8562" w14:textId="77777777" w:rsidR="00C03967" w:rsidRDefault="002957DE">
            <w:pPr>
              <w:pStyle w:val="Body"/>
              <w:spacing w:after="0" w:line="240" w:lineRule="auto"/>
            </w:pPr>
            <w:r>
              <w:t>9</w:t>
            </w:r>
          </w:p>
        </w:tc>
        <w:tc>
          <w:tcPr>
            <w:tcW w:w="3120" w:type="dxa"/>
            <w:tcBorders>
              <w:top w:val="nil"/>
              <w:left w:val="nil"/>
              <w:bottom w:val="nil"/>
              <w:right w:val="nil"/>
            </w:tcBorders>
            <w:shd w:val="clear" w:color="auto" w:fill="auto"/>
            <w:tcMar>
              <w:top w:w="80" w:type="dxa"/>
              <w:left w:w="80" w:type="dxa"/>
              <w:bottom w:w="80" w:type="dxa"/>
              <w:right w:w="80" w:type="dxa"/>
            </w:tcMar>
          </w:tcPr>
          <w:p w14:paraId="1D3CF831" w14:textId="77777777" w:rsidR="00C03967" w:rsidRDefault="002957DE">
            <w:pPr>
              <w:pStyle w:val="Body"/>
              <w:spacing w:after="0" w:line="240" w:lineRule="auto"/>
            </w:pPr>
            <w:r>
              <w:t>0</w:t>
            </w:r>
          </w:p>
        </w:tc>
      </w:tr>
      <w:tr w:rsidR="00C03967" w14:paraId="0F80ED7A"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6A62B330" w14:textId="77777777" w:rsidR="00C03967" w:rsidRDefault="002957DE">
            <w:pPr>
              <w:pStyle w:val="Body"/>
              <w:spacing w:after="0" w:line="240" w:lineRule="auto"/>
            </w:pPr>
            <w:r>
              <w:t>Warbling Vireo</w:t>
            </w:r>
          </w:p>
        </w:tc>
        <w:tc>
          <w:tcPr>
            <w:tcW w:w="3120" w:type="dxa"/>
            <w:tcBorders>
              <w:top w:val="nil"/>
              <w:left w:val="nil"/>
              <w:bottom w:val="nil"/>
              <w:right w:val="nil"/>
            </w:tcBorders>
            <w:shd w:val="clear" w:color="auto" w:fill="auto"/>
            <w:tcMar>
              <w:top w:w="80" w:type="dxa"/>
              <w:left w:w="80" w:type="dxa"/>
              <w:bottom w:w="80" w:type="dxa"/>
              <w:right w:w="80" w:type="dxa"/>
            </w:tcMar>
          </w:tcPr>
          <w:p w14:paraId="6781284E" w14:textId="77777777" w:rsidR="00C03967" w:rsidRDefault="002957DE">
            <w:pPr>
              <w:pStyle w:val="Body"/>
              <w:spacing w:after="0" w:line="240" w:lineRule="auto"/>
            </w:pPr>
            <w:r>
              <w:t>1</w:t>
            </w:r>
          </w:p>
        </w:tc>
        <w:tc>
          <w:tcPr>
            <w:tcW w:w="3120" w:type="dxa"/>
            <w:tcBorders>
              <w:top w:val="nil"/>
              <w:left w:val="nil"/>
              <w:bottom w:val="nil"/>
              <w:right w:val="nil"/>
            </w:tcBorders>
            <w:shd w:val="clear" w:color="auto" w:fill="auto"/>
            <w:tcMar>
              <w:top w:w="80" w:type="dxa"/>
              <w:left w:w="80" w:type="dxa"/>
              <w:bottom w:w="80" w:type="dxa"/>
              <w:right w:w="80" w:type="dxa"/>
            </w:tcMar>
          </w:tcPr>
          <w:p w14:paraId="60F41971" w14:textId="77777777" w:rsidR="00C03967" w:rsidRDefault="002957DE">
            <w:pPr>
              <w:pStyle w:val="Body"/>
              <w:spacing w:after="0" w:line="240" w:lineRule="auto"/>
            </w:pPr>
            <w:r>
              <w:t>0</w:t>
            </w:r>
          </w:p>
        </w:tc>
      </w:tr>
      <w:tr w:rsidR="00C03967" w14:paraId="12FF2E98"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60232A99" w14:textId="77777777" w:rsidR="00C03967" w:rsidRDefault="002957DE">
            <w:pPr>
              <w:pStyle w:val="Body"/>
              <w:spacing w:after="0" w:line="240" w:lineRule="auto"/>
            </w:pPr>
            <w:r>
              <w:t>Western Kingbird</w:t>
            </w:r>
          </w:p>
        </w:tc>
        <w:tc>
          <w:tcPr>
            <w:tcW w:w="3120" w:type="dxa"/>
            <w:tcBorders>
              <w:top w:val="nil"/>
              <w:left w:val="nil"/>
              <w:bottom w:val="nil"/>
              <w:right w:val="nil"/>
            </w:tcBorders>
            <w:shd w:val="clear" w:color="auto" w:fill="auto"/>
            <w:tcMar>
              <w:top w:w="80" w:type="dxa"/>
              <w:left w:w="80" w:type="dxa"/>
              <w:bottom w:w="80" w:type="dxa"/>
              <w:right w:w="80" w:type="dxa"/>
            </w:tcMar>
          </w:tcPr>
          <w:p w14:paraId="40262226" w14:textId="77777777" w:rsidR="00C03967" w:rsidRDefault="002957DE">
            <w:pPr>
              <w:pStyle w:val="Body"/>
              <w:spacing w:after="0" w:line="240" w:lineRule="auto"/>
            </w:pPr>
            <w:r>
              <w:t>0</w:t>
            </w:r>
          </w:p>
        </w:tc>
        <w:tc>
          <w:tcPr>
            <w:tcW w:w="3120" w:type="dxa"/>
            <w:tcBorders>
              <w:top w:val="nil"/>
              <w:left w:val="nil"/>
              <w:bottom w:val="nil"/>
              <w:right w:val="nil"/>
            </w:tcBorders>
            <w:shd w:val="clear" w:color="auto" w:fill="auto"/>
            <w:tcMar>
              <w:top w:w="80" w:type="dxa"/>
              <w:left w:w="80" w:type="dxa"/>
              <w:bottom w:w="80" w:type="dxa"/>
              <w:right w:w="80" w:type="dxa"/>
            </w:tcMar>
          </w:tcPr>
          <w:p w14:paraId="11F8DB3B" w14:textId="77777777" w:rsidR="00C03967" w:rsidRDefault="002957DE">
            <w:pPr>
              <w:pStyle w:val="Body"/>
              <w:spacing w:after="0" w:line="240" w:lineRule="auto"/>
            </w:pPr>
            <w:r>
              <w:t>1</w:t>
            </w:r>
          </w:p>
        </w:tc>
      </w:tr>
      <w:tr w:rsidR="00C03967" w14:paraId="750D66C3"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62AB2D9F" w14:textId="77777777" w:rsidR="00C03967" w:rsidRDefault="002957DE">
            <w:pPr>
              <w:pStyle w:val="Body"/>
              <w:spacing w:after="0" w:line="240" w:lineRule="auto"/>
            </w:pPr>
            <w:r>
              <w:t>Western Wood-pewee</w:t>
            </w:r>
          </w:p>
        </w:tc>
        <w:tc>
          <w:tcPr>
            <w:tcW w:w="3120" w:type="dxa"/>
            <w:tcBorders>
              <w:top w:val="nil"/>
              <w:left w:val="nil"/>
              <w:bottom w:val="nil"/>
              <w:right w:val="nil"/>
            </w:tcBorders>
            <w:shd w:val="clear" w:color="auto" w:fill="auto"/>
            <w:tcMar>
              <w:top w:w="80" w:type="dxa"/>
              <w:left w:w="80" w:type="dxa"/>
              <w:bottom w:w="80" w:type="dxa"/>
              <w:right w:w="80" w:type="dxa"/>
            </w:tcMar>
          </w:tcPr>
          <w:p w14:paraId="5C0213A3" w14:textId="77777777" w:rsidR="00C03967" w:rsidRDefault="002957DE">
            <w:pPr>
              <w:pStyle w:val="Body"/>
              <w:spacing w:after="0" w:line="240" w:lineRule="auto"/>
            </w:pPr>
            <w:r>
              <w:t>3</w:t>
            </w:r>
          </w:p>
        </w:tc>
        <w:tc>
          <w:tcPr>
            <w:tcW w:w="3120" w:type="dxa"/>
            <w:tcBorders>
              <w:top w:val="nil"/>
              <w:left w:val="nil"/>
              <w:bottom w:val="nil"/>
              <w:right w:val="nil"/>
            </w:tcBorders>
            <w:shd w:val="clear" w:color="auto" w:fill="auto"/>
            <w:tcMar>
              <w:top w:w="80" w:type="dxa"/>
              <w:left w:w="80" w:type="dxa"/>
              <w:bottom w:w="80" w:type="dxa"/>
              <w:right w:w="80" w:type="dxa"/>
            </w:tcMar>
          </w:tcPr>
          <w:p w14:paraId="56B83D1D" w14:textId="77777777" w:rsidR="00C03967" w:rsidRDefault="002957DE">
            <w:pPr>
              <w:pStyle w:val="Body"/>
              <w:spacing w:after="0" w:line="240" w:lineRule="auto"/>
            </w:pPr>
            <w:r>
              <w:t>0</w:t>
            </w:r>
          </w:p>
        </w:tc>
      </w:tr>
      <w:tr w:rsidR="00C03967" w14:paraId="780C3BF0"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1E2C2FE4" w14:textId="77777777" w:rsidR="00C03967" w:rsidRDefault="002957DE">
            <w:pPr>
              <w:pStyle w:val="Body"/>
              <w:spacing w:after="0" w:line="240" w:lineRule="auto"/>
            </w:pPr>
            <w:r>
              <w:t>White-throated Swift</w:t>
            </w:r>
          </w:p>
        </w:tc>
        <w:tc>
          <w:tcPr>
            <w:tcW w:w="3120" w:type="dxa"/>
            <w:tcBorders>
              <w:top w:val="nil"/>
              <w:left w:val="nil"/>
              <w:bottom w:val="nil"/>
              <w:right w:val="nil"/>
            </w:tcBorders>
            <w:shd w:val="clear" w:color="auto" w:fill="auto"/>
            <w:tcMar>
              <w:top w:w="80" w:type="dxa"/>
              <w:left w:w="80" w:type="dxa"/>
              <w:bottom w:w="80" w:type="dxa"/>
              <w:right w:w="80" w:type="dxa"/>
            </w:tcMar>
          </w:tcPr>
          <w:p w14:paraId="20360AC8" w14:textId="77777777" w:rsidR="00C03967" w:rsidRDefault="002957DE">
            <w:pPr>
              <w:pStyle w:val="Body"/>
              <w:spacing w:after="0" w:line="240" w:lineRule="auto"/>
            </w:pPr>
            <w:r>
              <w:t>18</w:t>
            </w:r>
          </w:p>
        </w:tc>
        <w:tc>
          <w:tcPr>
            <w:tcW w:w="3120" w:type="dxa"/>
            <w:tcBorders>
              <w:top w:val="nil"/>
              <w:left w:val="nil"/>
              <w:bottom w:val="nil"/>
              <w:right w:val="nil"/>
            </w:tcBorders>
            <w:shd w:val="clear" w:color="auto" w:fill="auto"/>
            <w:tcMar>
              <w:top w:w="80" w:type="dxa"/>
              <w:left w:w="80" w:type="dxa"/>
              <w:bottom w:w="80" w:type="dxa"/>
              <w:right w:w="80" w:type="dxa"/>
            </w:tcMar>
          </w:tcPr>
          <w:p w14:paraId="54486309" w14:textId="77777777" w:rsidR="00C03967" w:rsidRDefault="002957DE">
            <w:pPr>
              <w:pStyle w:val="Body"/>
              <w:spacing w:after="0" w:line="240" w:lineRule="auto"/>
            </w:pPr>
            <w:r>
              <w:t>0</w:t>
            </w:r>
          </w:p>
        </w:tc>
      </w:tr>
      <w:tr w:rsidR="00C03967" w14:paraId="223C2D61"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08646711" w14:textId="77777777" w:rsidR="00C03967" w:rsidRDefault="002957DE">
            <w:pPr>
              <w:pStyle w:val="Body"/>
              <w:spacing w:after="0" w:line="240" w:lineRule="auto"/>
            </w:pPr>
            <w:r>
              <w:t>Wilson’s Warbler</w:t>
            </w:r>
          </w:p>
        </w:tc>
        <w:tc>
          <w:tcPr>
            <w:tcW w:w="3120" w:type="dxa"/>
            <w:tcBorders>
              <w:top w:val="nil"/>
              <w:left w:val="nil"/>
              <w:bottom w:val="nil"/>
              <w:right w:val="nil"/>
            </w:tcBorders>
            <w:shd w:val="clear" w:color="auto" w:fill="auto"/>
            <w:tcMar>
              <w:top w:w="80" w:type="dxa"/>
              <w:left w:w="80" w:type="dxa"/>
              <w:bottom w:w="80" w:type="dxa"/>
              <w:right w:w="80" w:type="dxa"/>
            </w:tcMar>
          </w:tcPr>
          <w:p w14:paraId="0ED2BAD7" w14:textId="77777777" w:rsidR="00C03967" w:rsidRDefault="002957DE">
            <w:pPr>
              <w:pStyle w:val="Body"/>
              <w:spacing w:after="0" w:line="240" w:lineRule="auto"/>
            </w:pPr>
            <w:r>
              <w:t>9</w:t>
            </w:r>
          </w:p>
        </w:tc>
        <w:tc>
          <w:tcPr>
            <w:tcW w:w="3120" w:type="dxa"/>
            <w:tcBorders>
              <w:top w:val="nil"/>
              <w:left w:val="nil"/>
              <w:bottom w:val="nil"/>
              <w:right w:val="nil"/>
            </w:tcBorders>
            <w:shd w:val="clear" w:color="auto" w:fill="auto"/>
            <w:tcMar>
              <w:top w:w="80" w:type="dxa"/>
              <w:left w:w="80" w:type="dxa"/>
              <w:bottom w:w="80" w:type="dxa"/>
              <w:right w:w="80" w:type="dxa"/>
            </w:tcMar>
          </w:tcPr>
          <w:p w14:paraId="45567E68" w14:textId="77777777" w:rsidR="00C03967" w:rsidRDefault="002957DE">
            <w:pPr>
              <w:pStyle w:val="Body"/>
              <w:spacing w:after="0" w:line="240" w:lineRule="auto"/>
            </w:pPr>
            <w:r>
              <w:t>1</w:t>
            </w:r>
          </w:p>
        </w:tc>
      </w:tr>
      <w:tr w:rsidR="00C03967" w14:paraId="5F5563C9"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79A5B4A8" w14:textId="77777777" w:rsidR="00C03967" w:rsidRDefault="002957DE">
            <w:pPr>
              <w:pStyle w:val="Body"/>
              <w:spacing w:after="0" w:line="240" w:lineRule="auto"/>
            </w:pPr>
            <w:r>
              <w:t>Unknown Hummingbird</w:t>
            </w:r>
          </w:p>
        </w:tc>
        <w:tc>
          <w:tcPr>
            <w:tcW w:w="3120" w:type="dxa"/>
            <w:tcBorders>
              <w:top w:val="nil"/>
              <w:left w:val="nil"/>
              <w:bottom w:val="nil"/>
              <w:right w:val="nil"/>
            </w:tcBorders>
            <w:shd w:val="clear" w:color="auto" w:fill="auto"/>
            <w:tcMar>
              <w:top w:w="80" w:type="dxa"/>
              <w:left w:w="80" w:type="dxa"/>
              <w:bottom w:w="80" w:type="dxa"/>
              <w:right w:w="80" w:type="dxa"/>
            </w:tcMar>
          </w:tcPr>
          <w:p w14:paraId="651089BD" w14:textId="77777777" w:rsidR="00C03967" w:rsidRDefault="002957DE">
            <w:pPr>
              <w:pStyle w:val="Body"/>
              <w:spacing w:after="0" w:line="240" w:lineRule="auto"/>
            </w:pPr>
            <w:r>
              <w:t>16</w:t>
            </w:r>
          </w:p>
        </w:tc>
        <w:tc>
          <w:tcPr>
            <w:tcW w:w="3120" w:type="dxa"/>
            <w:tcBorders>
              <w:top w:val="nil"/>
              <w:left w:val="nil"/>
              <w:bottom w:val="nil"/>
              <w:right w:val="nil"/>
            </w:tcBorders>
            <w:shd w:val="clear" w:color="auto" w:fill="auto"/>
            <w:tcMar>
              <w:top w:w="80" w:type="dxa"/>
              <w:left w:w="80" w:type="dxa"/>
              <w:bottom w:w="80" w:type="dxa"/>
              <w:right w:w="80" w:type="dxa"/>
            </w:tcMar>
          </w:tcPr>
          <w:p w14:paraId="4681097A" w14:textId="77777777" w:rsidR="00C03967" w:rsidRDefault="002957DE">
            <w:pPr>
              <w:pStyle w:val="Body"/>
              <w:spacing w:after="0" w:line="240" w:lineRule="auto"/>
            </w:pPr>
            <w:r>
              <w:t>0</w:t>
            </w:r>
          </w:p>
        </w:tc>
      </w:tr>
      <w:tr w:rsidR="00C03967" w14:paraId="78E92A90"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69E20762" w14:textId="77777777" w:rsidR="00C03967" w:rsidRDefault="002957DE">
            <w:pPr>
              <w:pStyle w:val="Body"/>
              <w:spacing w:after="0" w:line="240" w:lineRule="auto"/>
            </w:pPr>
            <w:r>
              <w:t>Unknown Passerine</w:t>
            </w:r>
          </w:p>
        </w:tc>
        <w:tc>
          <w:tcPr>
            <w:tcW w:w="3120" w:type="dxa"/>
            <w:tcBorders>
              <w:top w:val="nil"/>
              <w:left w:val="nil"/>
              <w:bottom w:val="nil"/>
              <w:right w:val="nil"/>
            </w:tcBorders>
            <w:shd w:val="clear" w:color="auto" w:fill="auto"/>
            <w:tcMar>
              <w:top w:w="80" w:type="dxa"/>
              <w:left w:w="80" w:type="dxa"/>
              <w:bottom w:w="80" w:type="dxa"/>
              <w:right w:w="80" w:type="dxa"/>
            </w:tcMar>
          </w:tcPr>
          <w:p w14:paraId="1F4233FD" w14:textId="77777777" w:rsidR="00C03967" w:rsidRDefault="002957DE">
            <w:pPr>
              <w:pStyle w:val="Body"/>
              <w:spacing w:after="0" w:line="240" w:lineRule="auto"/>
            </w:pPr>
            <w:r>
              <w:t>1</w:t>
            </w:r>
          </w:p>
        </w:tc>
        <w:tc>
          <w:tcPr>
            <w:tcW w:w="3120" w:type="dxa"/>
            <w:tcBorders>
              <w:top w:val="nil"/>
              <w:left w:val="nil"/>
              <w:bottom w:val="nil"/>
              <w:right w:val="nil"/>
            </w:tcBorders>
            <w:shd w:val="clear" w:color="auto" w:fill="auto"/>
            <w:tcMar>
              <w:top w:w="80" w:type="dxa"/>
              <w:left w:w="80" w:type="dxa"/>
              <w:bottom w:w="80" w:type="dxa"/>
              <w:right w:w="80" w:type="dxa"/>
            </w:tcMar>
          </w:tcPr>
          <w:p w14:paraId="49D12E47" w14:textId="77777777" w:rsidR="00C03967" w:rsidRDefault="002957DE">
            <w:pPr>
              <w:pStyle w:val="Body"/>
              <w:spacing w:after="0" w:line="240" w:lineRule="auto"/>
            </w:pPr>
            <w:r>
              <w:t>1</w:t>
            </w:r>
          </w:p>
        </w:tc>
      </w:tr>
      <w:tr w:rsidR="00C03967" w14:paraId="6BFE4232" w14:textId="77777777">
        <w:trPr>
          <w:trHeight w:val="275"/>
        </w:trPr>
        <w:tc>
          <w:tcPr>
            <w:tcW w:w="3119" w:type="dxa"/>
            <w:tcBorders>
              <w:top w:val="nil"/>
              <w:left w:val="nil"/>
              <w:bottom w:val="single" w:sz="4" w:space="0" w:color="000000"/>
              <w:right w:val="nil"/>
            </w:tcBorders>
            <w:shd w:val="clear" w:color="auto" w:fill="auto"/>
            <w:tcMar>
              <w:top w:w="80" w:type="dxa"/>
              <w:left w:w="80" w:type="dxa"/>
              <w:bottom w:w="80" w:type="dxa"/>
              <w:right w:w="80" w:type="dxa"/>
            </w:tcMar>
          </w:tcPr>
          <w:p w14:paraId="2412CF2D" w14:textId="77777777" w:rsidR="00C03967" w:rsidRDefault="002957DE">
            <w:pPr>
              <w:pStyle w:val="Body"/>
              <w:spacing w:after="0" w:line="240" w:lineRule="auto"/>
            </w:pPr>
            <w:r>
              <w:t>Unknown</w:t>
            </w:r>
          </w:p>
        </w:tc>
        <w:tc>
          <w:tcPr>
            <w:tcW w:w="3120" w:type="dxa"/>
            <w:tcBorders>
              <w:top w:val="nil"/>
              <w:left w:val="nil"/>
              <w:bottom w:val="single" w:sz="4" w:space="0" w:color="000000"/>
              <w:right w:val="nil"/>
            </w:tcBorders>
            <w:shd w:val="clear" w:color="auto" w:fill="auto"/>
            <w:tcMar>
              <w:top w:w="80" w:type="dxa"/>
              <w:left w:w="80" w:type="dxa"/>
              <w:bottom w:w="80" w:type="dxa"/>
              <w:right w:w="80" w:type="dxa"/>
            </w:tcMar>
          </w:tcPr>
          <w:p w14:paraId="00A2A461" w14:textId="77777777" w:rsidR="00C03967" w:rsidRDefault="002957DE">
            <w:pPr>
              <w:pStyle w:val="Body"/>
              <w:spacing w:after="0" w:line="240" w:lineRule="auto"/>
            </w:pPr>
            <w:r>
              <w:t>7</w:t>
            </w:r>
          </w:p>
        </w:tc>
        <w:tc>
          <w:tcPr>
            <w:tcW w:w="3120" w:type="dxa"/>
            <w:tcBorders>
              <w:top w:val="nil"/>
              <w:left w:val="nil"/>
              <w:bottom w:val="single" w:sz="4" w:space="0" w:color="000000"/>
              <w:right w:val="nil"/>
            </w:tcBorders>
            <w:shd w:val="clear" w:color="auto" w:fill="auto"/>
            <w:tcMar>
              <w:top w:w="80" w:type="dxa"/>
              <w:left w:w="80" w:type="dxa"/>
              <w:bottom w:w="80" w:type="dxa"/>
              <w:right w:w="80" w:type="dxa"/>
            </w:tcMar>
          </w:tcPr>
          <w:p w14:paraId="7A88C519" w14:textId="77777777" w:rsidR="00C03967" w:rsidRDefault="002957DE">
            <w:pPr>
              <w:pStyle w:val="Body"/>
              <w:spacing w:after="0" w:line="240" w:lineRule="auto"/>
            </w:pPr>
            <w:r>
              <w:t>0</w:t>
            </w:r>
          </w:p>
        </w:tc>
      </w:tr>
    </w:tbl>
    <w:p w14:paraId="143E761F" w14:textId="77777777" w:rsidR="00C03967" w:rsidRDefault="00C03967">
      <w:pPr>
        <w:pStyle w:val="Caption"/>
        <w:keepNext/>
        <w:widowControl w:val="0"/>
        <w:rPr>
          <w:sz w:val="22"/>
          <w:szCs w:val="22"/>
        </w:rPr>
      </w:pPr>
    </w:p>
    <w:p w14:paraId="3B4643C7" w14:textId="77777777" w:rsidR="00C03967" w:rsidRDefault="00C03967">
      <w:pPr>
        <w:pStyle w:val="Body"/>
      </w:pPr>
    </w:p>
    <w:p w14:paraId="11A2EBD5" w14:textId="77777777" w:rsidR="00C03967" w:rsidRDefault="002957DE">
      <w:pPr>
        <w:pStyle w:val="Body"/>
      </w:pPr>
      <w:r>
        <w:br/>
      </w:r>
      <w:commentRangeStart w:id="526"/>
    </w:p>
    <w:p w14:paraId="323E093F" w14:textId="77777777" w:rsidR="00C03967" w:rsidRDefault="002957DE">
      <w:pPr>
        <w:pStyle w:val="Caption"/>
        <w:keepNext/>
        <w:rPr>
          <w:ins w:id="527" w:author="zenrunner" w:date="2020-03-11T13:39:00Z"/>
          <w:sz w:val="22"/>
          <w:szCs w:val="22"/>
        </w:rPr>
      </w:pPr>
      <w:r>
        <w:rPr>
          <w:sz w:val="22"/>
          <w:szCs w:val="22"/>
        </w:rPr>
        <w:t>Table</w:t>
      </w:r>
      <w:commentRangeEnd w:id="526"/>
      <w:r>
        <w:commentReference w:id="526"/>
      </w:r>
      <w:r>
        <w:rPr>
          <w:sz w:val="22"/>
          <w:szCs w:val="22"/>
        </w:rPr>
        <w:t xml:space="preserve"> 3: Migratory classes of all visually observed birds were mostly residents in both seasons.</w:t>
      </w:r>
    </w:p>
    <w:p w14:paraId="10F57893" w14:textId="77777777" w:rsidR="00C03967" w:rsidRDefault="002957DE">
      <w:pPr>
        <w:pStyle w:val="Body"/>
      </w:pPr>
      <w:ins w:id="528" w:author="zenrunner" w:date="2020-03-11T13:39:00Z">
        <w:r>
          <w:t>OK - maybe move to appendix.</w:t>
        </w:r>
      </w:ins>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C03967" w14:paraId="09BE8689" w14:textId="77777777">
        <w:trPr>
          <w:trHeight w:val="270"/>
        </w:trPr>
        <w:tc>
          <w:tcPr>
            <w:tcW w:w="311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41F6C34" w14:textId="77777777" w:rsidR="00C03967" w:rsidRDefault="002957DE">
            <w:pPr>
              <w:pStyle w:val="Body"/>
            </w:pPr>
            <w:r>
              <w:t>Migratory Class</w:t>
            </w:r>
          </w:p>
        </w:tc>
        <w:tc>
          <w:tcPr>
            <w:tcW w:w="312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486E7B3" w14:textId="77777777" w:rsidR="00C03967" w:rsidRDefault="002957DE">
            <w:pPr>
              <w:pStyle w:val="Body"/>
              <w:spacing w:after="0" w:line="240" w:lineRule="auto"/>
            </w:pPr>
            <w:r>
              <w:t>Spring Abundance</w:t>
            </w:r>
          </w:p>
        </w:tc>
        <w:tc>
          <w:tcPr>
            <w:tcW w:w="312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6738B94" w14:textId="77777777" w:rsidR="00C03967" w:rsidRDefault="002957DE">
            <w:pPr>
              <w:pStyle w:val="Body"/>
              <w:spacing w:after="0" w:line="240" w:lineRule="auto"/>
            </w:pPr>
            <w:r>
              <w:t>Summer Abundance</w:t>
            </w:r>
          </w:p>
        </w:tc>
      </w:tr>
      <w:tr w:rsidR="00C03967" w14:paraId="5F47B8DF" w14:textId="77777777">
        <w:trPr>
          <w:trHeight w:val="275"/>
        </w:trPr>
        <w:tc>
          <w:tcPr>
            <w:tcW w:w="3119" w:type="dxa"/>
            <w:tcBorders>
              <w:top w:val="single" w:sz="4" w:space="0" w:color="000000"/>
              <w:left w:val="nil"/>
              <w:bottom w:val="nil"/>
              <w:right w:val="nil"/>
            </w:tcBorders>
            <w:shd w:val="clear" w:color="auto" w:fill="auto"/>
            <w:tcMar>
              <w:top w:w="80" w:type="dxa"/>
              <w:left w:w="80" w:type="dxa"/>
              <w:bottom w:w="80" w:type="dxa"/>
              <w:right w:w="80" w:type="dxa"/>
            </w:tcMar>
          </w:tcPr>
          <w:p w14:paraId="6D3BDA1B" w14:textId="77777777" w:rsidR="00C03967" w:rsidRDefault="002957DE">
            <w:pPr>
              <w:pStyle w:val="Body"/>
              <w:spacing w:after="0" w:line="240" w:lineRule="auto"/>
            </w:pPr>
            <w:r>
              <w:t>Migrant</w:t>
            </w:r>
          </w:p>
        </w:tc>
        <w:tc>
          <w:tcPr>
            <w:tcW w:w="3120" w:type="dxa"/>
            <w:tcBorders>
              <w:top w:val="single" w:sz="4" w:space="0" w:color="000000"/>
              <w:left w:val="nil"/>
              <w:bottom w:val="nil"/>
              <w:right w:val="nil"/>
            </w:tcBorders>
            <w:shd w:val="clear" w:color="auto" w:fill="auto"/>
            <w:tcMar>
              <w:top w:w="80" w:type="dxa"/>
              <w:left w:w="80" w:type="dxa"/>
              <w:bottom w:w="80" w:type="dxa"/>
              <w:right w:w="80" w:type="dxa"/>
            </w:tcMar>
          </w:tcPr>
          <w:p w14:paraId="2C2B41AF" w14:textId="77777777" w:rsidR="00C03967" w:rsidRDefault="002957DE">
            <w:pPr>
              <w:pStyle w:val="Body"/>
              <w:spacing w:after="0" w:line="240" w:lineRule="auto"/>
            </w:pPr>
            <w:r>
              <w:t>30</w:t>
            </w:r>
          </w:p>
        </w:tc>
        <w:tc>
          <w:tcPr>
            <w:tcW w:w="3120" w:type="dxa"/>
            <w:tcBorders>
              <w:top w:val="single" w:sz="4" w:space="0" w:color="000000"/>
              <w:left w:val="nil"/>
              <w:bottom w:val="nil"/>
              <w:right w:val="nil"/>
            </w:tcBorders>
            <w:shd w:val="clear" w:color="auto" w:fill="auto"/>
            <w:tcMar>
              <w:top w:w="80" w:type="dxa"/>
              <w:left w:w="80" w:type="dxa"/>
              <w:bottom w:w="80" w:type="dxa"/>
              <w:right w:w="80" w:type="dxa"/>
            </w:tcMar>
          </w:tcPr>
          <w:p w14:paraId="1283A46E" w14:textId="77777777" w:rsidR="00C03967" w:rsidRDefault="002957DE">
            <w:pPr>
              <w:pStyle w:val="Body"/>
              <w:spacing w:after="0" w:line="240" w:lineRule="auto"/>
            </w:pPr>
            <w:r>
              <w:t>1</w:t>
            </w:r>
          </w:p>
        </w:tc>
      </w:tr>
      <w:tr w:rsidR="00C03967" w14:paraId="48F64E1B"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5D8C2398" w14:textId="77777777" w:rsidR="00C03967" w:rsidRDefault="002957DE">
            <w:pPr>
              <w:pStyle w:val="Body"/>
              <w:spacing w:after="0" w:line="240" w:lineRule="auto"/>
            </w:pPr>
            <w:r>
              <w:t>Resident</w:t>
            </w:r>
          </w:p>
        </w:tc>
        <w:tc>
          <w:tcPr>
            <w:tcW w:w="3120" w:type="dxa"/>
            <w:tcBorders>
              <w:top w:val="nil"/>
              <w:left w:val="nil"/>
              <w:bottom w:val="nil"/>
              <w:right w:val="nil"/>
            </w:tcBorders>
            <w:shd w:val="clear" w:color="auto" w:fill="auto"/>
            <w:tcMar>
              <w:top w:w="80" w:type="dxa"/>
              <w:left w:w="80" w:type="dxa"/>
              <w:bottom w:w="80" w:type="dxa"/>
              <w:right w:w="80" w:type="dxa"/>
            </w:tcMar>
          </w:tcPr>
          <w:p w14:paraId="643E5D3A" w14:textId="77777777" w:rsidR="00C03967" w:rsidRDefault="002957DE">
            <w:pPr>
              <w:pStyle w:val="Body"/>
              <w:spacing w:after="0" w:line="240" w:lineRule="auto"/>
            </w:pPr>
            <w:r>
              <w:t>358</w:t>
            </w:r>
          </w:p>
        </w:tc>
        <w:tc>
          <w:tcPr>
            <w:tcW w:w="3120" w:type="dxa"/>
            <w:tcBorders>
              <w:top w:val="nil"/>
              <w:left w:val="nil"/>
              <w:bottom w:val="nil"/>
              <w:right w:val="nil"/>
            </w:tcBorders>
            <w:shd w:val="clear" w:color="auto" w:fill="auto"/>
            <w:tcMar>
              <w:top w:w="80" w:type="dxa"/>
              <w:left w:w="80" w:type="dxa"/>
              <w:bottom w:w="80" w:type="dxa"/>
              <w:right w:w="80" w:type="dxa"/>
            </w:tcMar>
          </w:tcPr>
          <w:p w14:paraId="478B6033" w14:textId="77777777" w:rsidR="00C03967" w:rsidRDefault="002957DE">
            <w:pPr>
              <w:pStyle w:val="Body"/>
              <w:spacing w:after="0" w:line="240" w:lineRule="auto"/>
            </w:pPr>
            <w:r>
              <w:t>201</w:t>
            </w:r>
          </w:p>
        </w:tc>
      </w:tr>
      <w:tr w:rsidR="00C03967" w14:paraId="7DD89C5D"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2C1F49E3" w14:textId="77777777" w:rsidR="00C03967" w:rsidRDefault="002957DE">
            <w:pPr>
              <w:pStyle w:val="Body"/>
              <w:spacing w:after="0" w:line="240" w:lineRule="auto"/>
            </w:pPr>
            <w:r>
              <w:t>Summer resident</w:t>
            </w:r>
          </w:p>
        </w:tc>
        <w:tc>
          <w:tcPr>
            <w:tcW w:w="3120" w:type="dxa"/>
            <w:tcBorders>
              <w:top w:val="nil"/>
              <w:left w:val="nil"/>
              <w:bottom w:val="nil"/>
              <w:right w:val="nil"/>
            </w:tcBorders>
            <w:shd w:val="clear" w:color="auto" w:fill="auto"/>
            <w:tcMar>
              <w:top w:w="80" w:type="dxa"/>
              <w:left w:w="80" w:type="dxa"/>
              <w:bottom w:w="80" w:type="dxa"/>
              <w:right w:w="80" w:type="dxa"/>
            </w:tcMar>
          </w:tcPr>
          <w:p w14:paraId="47624868" w14:textId="77777777" w:rsidR="00C03967" w:rsidRDefault="002957DE">
            <w:pPr>
              <w:pStyle w:val="Body"/>
              <w:spacing w:after="0" w:line="240" w:lineRule="auto"/>
            </w:pPr>
            <w:r>
              <w:t>143</w:t>
            </w:r>
          </w:p>
        </w:tc>
        <w:tc>
          <w:tcPr>
            <w:tcW w:w="3120" w:type="dxa"/>
            <w:tcBorders>
              <w:top w:val="nil"/>
              <w:left w:val="nil"/>
              <w:bottom w:val="nil"/>
              <w:right w:val="nil"/>
            </w:tcBorders>
            <w:shd w:val="clear" w:color="auto" w:fill="auto"/>
            <w:tcMar>
              <w:top w:w="80" w:type="dxa"/>
              <w:left w:w="80" w:type="dxa"/>
              <w:bottom w:w="80" w:type="dxa"/>
              <w:right w:w="80" w:type="dxa"/>
            </w:tcMar>
          </w:tcPr>
          <w:p w14:paraId="20808770" w14:textId="77777777" w:rsidR="00C03967" w:rsidRDefault="002957DE">
            <w:pPr>
              <w:pStyle w:val="Body"/>
              <w:spacing w:after="0" w:line="240" w:lineRule="auto"/>
            </w:pPr>
            <w:r>
              <w:t>13</w:t>
            </w:r>
          </w:p>
        </w:tc>
      </w:tr>
      <w:tr w:rsidR="00C03967" w14:paraId="28D3ED2D" w14:textId="77777777">
        <w:trPr>
          <w:trHeight w:val="275"/>
        </w:trPr>
        <w:tc>
          <w:tcPr>
            <w:tcW w:w="3119" w:type="dxa"/>
            <w:tcBorders>
              <w:top w:val="nil"/>
              <w:left w:val="nil"/>
              <w:bottom w:val="single" w:sz="4" w:space="0" w:color="000000"/>
              <w:right w:val="nil"/>
            </w:tcBorders>
            <w:shd w:val="clear" w:color="auto" w:fill="auto"/>
            <w:tcMar>
              <w:top w:w="80" w:type="dxa"/>
              <w:left w:w="80" w:type="dxa"/>
              <w:bottom w:w="80" w:type="dxa"/>
              <w:right w:w="80" w:type="dxa"/>
            </w:tcMar>
          </w:tcPr>
          <w:p w14:paraId="79F3A354" w14:textId="77777777" w:rsidR="00C03967" w:rsidRDefault="002957DE">
            <w:pPr>
              <w:pStyle w:val="Body"/>
              <w:spacing w:after="0" w:line="240" w:lineRule="auto"/>
            </w:pPr>
            <w:r>
              <w:t>Unknown</w:t>
            </w:r>
          </w:p>
        </w:tc>
        <w:tc>
          <w:tcPr>
            <w:tcW w:w="3120" w:type="dxa"/>
            <w:tcBorders>
              <w:top w:val="nil"/>
              <w:left w:val="nil"/>
              <w:bottom w:val="single" w:sz="4" w:space="0" w:color="000000"/>
              <w:right w:val="nil"/>
            </w:tcBorders>
            <w:shd w:val="clear" w:color="auto" w:fill="auto"/>
            <w:tcMar>
              <w:top w:w="80" w:type="dxa"/>
              <w:left w:w="80" w:type="dxa"/>
              <w:bottom w:w="80" w:type="dxa"/>
              <w:right w:w="80" w:type="dxa"/>
            </w:tcMar>
          </w:tcPr>
          <w:p w14:paraId="12CDBDFC" w14:textId="77777777" w:rsidR="00C03967" w:rsidRDefault="002957DE">
            <w:pPr>
              <w:pStyle w:val="Body"/>
              <w:spacing w:after="0" w:line="240" w:lineRule="auto"/>
            </w:pPr>
            <w:r>
              <w:t>8</w:t>
            </w:r>
          </w:p>
        </w:tc>
        <w:tc>
          <w:tcPr>
            <w:tcW w:w="3120" w:type="dxa"/>
            <w:tcBorders>
              <w:top w:val="nil"/>
              <w:left w:val="nil"/>
              <w:bottom w:val="single" w:sz="4" w:space="0" w:color="000000"/>
              <w:right w:val="nil"/>
            </w:tcBorders>
            <w:shd w:val="clear" w:color="auto" w:fill="auto"/>
            <w:tcMar>
              <w:top w:w="80" w:type="dxa"/>
              <w:left w:w="80" w:type="dxa"/>
              <w:bottom w:w="80" w:type="dxa"/>
              <w:right w:w="80" w:type="dxa"/>
            </w:tcMar>
          </w:tcPr>
          <w:p w14:paraId="79FE38BF" w14:textId="77777777" w:rsidR="00C03967" w:rsidRDefault="002957DE">
            <w:pPr>
              <w:pStyle w:val="Body"/>
              <w:spacing w:after="0" w:line="240" w:lineRule="auto"/>
            </w:pPr>
            <w:r>
              <w:t>1</w:t>
            </w:r>
          </w:p>
        </w:tc>
      </w:tr>
    </w:tbl>
    <w:p w14:paraId="653E9F80" w14:textId="77777777" w:rsidR="00C03967" w:rsidRDefault="00C03967">
      <w:pPr>
        <w:pStyle w:val="Caption"/>
        <w:keepNext/>
        <w:widowControl w:val="0"/>
        <w:rPr>
          <w:sz w:val="22"/>
          <w:szCs w:val="22"/>
        </w:rPr>
      </w:pPr>
    </w:p>
    <w:p w14:paraId="2E79EEA2" w14:textId="77777777" w:rsidR="00C03967" w:rsidRDefault="00C03967">
      <w:pPr>
        <w:pStyle w:val="Body"/>
      </w:pPr>
    </w:p>
    <w:p w14:paraId="16C47D5E" w14:textId="77777777" w:rsidR="00C03967" w:rsidRDefault="002957DE">
      <w:pPr>
        <w:pStyle w:val="Caption"/>
        <w:keepNext/>
        <w:rPr>
          <w:sz w:val="22"/>
          <w:szCs w:val="22"/>
        </w:rPr>
      </w:pPr>
      <w:r>
        <w:rPr>
          <w:sz w:val="22"/>
          <w:szCs w:val="22"/>
        </w:rPr>
        <w:t>Table 4: Granivores and insectivores were the most commonly observed trophic guilds at the Granite Mountains site in spring and summer 2019</w:t>
      </w:r>
      <w:ins w:id="529" w:author="zenrunner" w:date="2020-03-11T13:39:00Z">
        <w:r>
          <w:rPr>
            <w:sz w:val="22"/>
            <w:szCs w:val="22"/>
          </w:rPr>
          <w:t xml:space="preserve"> like this functional diversity - keep in main paper</w:t>
        </w:r>
      </w:ins>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C03967" w14:paraId="55B8317B" w14:textId="77777777">
        <w:trPr>
          <w:trHeight w:val="270"/>
        </w:trPr>
        <w:tc>
          <w:tcPr>
            <w:tcW w:w="311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B0A41B0" w14:textId="77777777" w:rsidR="00C03967" w:rsidRDefault="002957DE">
            <w:pPr>
              <w:pStyle w:val="Body"/>
            </w:pPr>
            <w:r>
              <w:t>Trophic Guild</w:t>
            </w:r>
          </w:p>
        </w:tc>
        <w:tc>
          <w:tcPr>
            <w:tcW w:w="312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2386BBCE" w14:textId="77777777" w:rsidR="00C03967" w:rsidRDefault="002957DE">
            <w:pPr>
              <w:pStyle w:val="Body"/>
              <w:spacing w:after="0" w:line="240" w:lineRule="auto"/>
            </w:pPr>
            <w:r>
              <w:t>Spring Abundance</w:t>
            </w:r>
          </w:p>
        </w:tc>
        <w:tc>
          <w:tcPr>
            <w:tcW w:w="312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2DF9087" w14:textId="77777777" w:rsidR="00C03967" w:rsidRDefault="002957DE">
            <w:pPr>
              <w:pStyle w:val="Body"/>
              <w:spacing w:after="0" w:line="240" w:lineRule="auto"/>
            </w:pPr>
            <w:r>
              <w:t>Summer Abundance</w:t>
            </w:r>
          </w:p>
        </w:tc>
      </w:tr>
      <w:tr w:rsidR="00C03967" w14:paraId="05257696" w14:textId="77777777">
        <w:trPr>
          <w:trHeight w:val="275"/>
        </w:trPr>
        <w:tc>
          <w:tcPr>
            <w:tcW w:w="3119" w:type="dxa"/>
            <w:tcBorders>
              <w:top w:val="single" w:sz="4" w:space="0" w:color="000000"/>
              <w:left w:val="nil"/>
              <w:bottom w:val="nil"/>
              <w:right w:val="nil"/>
            </w:tcBorders>
            <w:shd w:val="clear" w:color="auto" w:fill="auto"/>
            <w:tcMar>
              <w:top w:w="80" w:type="dxa"/>
              <w:left w:w="80" w:type="dxa"/>
              <w:bottom w:w="80" w:type="dxa"/>
              <w:right w:w="80" w:type="dxa"/>
            </w:tcMar>
          </w:tcPr>
          <w:p w14:paraId="164F1C7F" w14:textId="77777777" w:rsidR="00C03967" w:rsidRDefault="002957DE">
            <w:pPr>
              <w:pStyle w:val="Body"/>
              <w:spacing w:after="0" w:line="240" w:lineRule="auto"/>
            </w:pPr>
            <w:r>
              <w:t>Carnivore</w:t>
            </w:r>
          </w:p>
        </w:tc>
        <w:tc>
          <w:tcPr>
            <w:tcW w:w="3120" w:type="dxa"/>
            <w:tcBorders>
              <w:top w:val="single" w:sz="4" w:space="0" w:color="000000"/>
              <w:left w:val="nil"/>
              <w:bottom w:val="nil"/>
              <w:right w:val="nil"/>
            </w:tcBorders>
            <w:shd w:val="clear" w:color="auto" w:fill="auto"/>
            <w:tcMar>
              <w:top w:w="80" w:type="dxa"/>
              <w:left w:w="80" w:type="dxa"/>
              <w:bottom w:w="80" w:type="dxa"/>
              <w:right w:w="80" w:type="dxa"/>
            </w:tcMar>
          </w:tcPr>
          <w:p w14:paraId="7404F253" w14:textId="77777777" w:rsidR="00C03967" w:rsidRDefault="002957DE">
            <w:pPr>
              <w:pStyle w:val="Body"/>
              <w:spacing w:after="0" w:line="240" w:lineRule="auto"/>
            </w:pPr>
            <w:r>
              <w:t>0</w:t>
            </w:r>
          </w:p>
        </w:tc>
        <w:tc>
          <w:tcPr>
            <w:tcW w:w="3120" w:type="dxa"/>
            <w:tcBorders>
              <w:top w:val="single" w:sz="4" w:space="0" w:color="000000"/>
              <w:left w:val="nil"/>
              <w:bottom w:val="nil"/>
              <w:right w:val="nil"/>
            </w:tcBorders>
            <w:shd w:val="clear" w:color="auto" w:fill="auto"/>
            <w:tcMar>
              <w:top w:w="80" w:type="dxa"/>
              <w:left w:w="80" w:type="dxa"/>
              <w:bottom w:w="80" w:type="dxa"/>
              <w:right w:w="80" w:type="dxa"/>
            </w:tcMar>
          </w:tcPr>
          <w:p w14:paraId="7CD15136" w14:textId="77777777" w:rsidR="00C03967" w:rsidRDefault="002957DE">
            <w:pPr>
              <w:pStyle w:val="Body"/>
              <w:spacing w:after="0" w:line="240" w:lineRule="auto"/>
            </w:pPr>
            <w:r>
              <w:t>3</w:t>
            </w:r>
          </w:p>
        </w:tc>
      </w:tr>
      <w:tr w:rsidR="00C03967" w14:paraId="3792B450"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0943169D" w14:textId="77777777" w:rsidR="00C03967" w:rsidRDefault="002957DE">
            <w:pPr>
              <w:pStyle w:val="Body"/>
              <w:spacing w:after="0" w:line="240" w:lineRule="auto"/>
            </w:pPr>
            <w:r>
              <w:t>Frugivore</w:t>
            </w:r>
          </w:p>
        </w:tc>
        <w:tc>
          <w:tcPr>
            <w:tcW w:w="3120" w:type="dxa"/>
            <w:tcBorders>
              <w:top w:val="nil"/>
              <w:left w:val="nil"/>
              <w:bottom w:val="nil"/>
              <w:right w:val="nil"/>
            </w:tcBorders>
            <w:shd w:val="clear" w:color="auto" w:fill="auto"/>
            <w:tcMar>
              <w:top w:w="80" w:type="dxa"/>
              <w:left w:w="80" w:type="dxa"/>
              <w:bottom w:w="80" w:type="dxa"/>
              <w:right w:w="80" w:type="dxa"/>
            </w:tcMar>
          </w:tcPr>
          <w:p w14:paraId="6DC72866" w14:textId="77777777" w:rsidR="00C03967" w:rsidRDefault="002957DE">
            <w:pPr>
              <w:pStyle w:val="Body"/>
              <w:spacing w:after="0" w:line="240" w:lineRule="auto"/>
            </w:pPr>
            <w:r>
              <w:t>44</w:t>
            </w:r>
          </w:p>
        </w:tc>
        <w:tc>
          <w:tcPr>
            <w:tcW w:w="3120" w:type="dxa"/>
            <w:tcBorders>
              <w:top w:val="nil"/>
              <w:left w:val="nil"/>
              <w:bottom w:val="nil"/>
              <w:right w:val="nil"/>
            </w:tcBorders>
            <w:shd w:val="clear" w:color="auto" w:fill="auto"/>
            <w:tcMar>
              <w:top w:w="80" w:type="dxa"/>
              <w:left w:w="80" w:type="dxa"/>
              <w:bottom w:w="80" w:type="dxa"/>
              <w:right w:w="80" w:type="dxa"/>
            </w:tcMar>
          </w:tcPr>
          <w:p w14:paraId="0C65C712" w14:textId="77777777" w:rsidR="00C03967" w:rsidRDefault="002957DE">
            <w:pPr>
              <w:pStyle w:val="Body"/>
              <w:spacing w:after="0" w:line="240" w:lineRule="auto"/>
            </w:pPr>
            <w:r>
              <w:t>4</w:t>
            </w:r>
          </w:p>
        </w:tc>
      </w:tr>
      <w:tr w:rsidR="00C03967" w14:paraId="2A747333"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121C3270" w14:textId="77777777" w:rsidR="00C03967" w:rsidRDefault="002957DE">
            <w:pPr>
              <w:pStyle w:val="Body"/>
              <w:spacing w:after="0" w:line="240" w:lineRule="auto"/>
            </w:pPr>
            <w:r>
              <w:t>Granivore</w:t>
            </w:r>
          </w:p>
        </w:tc>
        <w:tc>
          <w:tcPr>
            <w:tcW w:w="3120" w:type="dxa"/>
            <w:tcBorders>
              <w:top w:val="nil"/>
              <w:left w:val="nil"/>
              <w:bottom w:val="nil"/>
              <w:right w:val="nil"/>
            </w:tcBorders>
            <w:shd w:val="clear" w:color="auto" w:fill="auto"/>
            <w:tcMar>
              <w:top w:w="80" w:type="dxa"/>
              <w:left w:w="80" w:type="dxa"/>
              <w:bottom w:w="80" w:type="dxa"/>
              <w:right w:w="80" w:type="dxa"/>
            </w:tcMar>
          </w:tcPr>
          <w:p w14:paraId="5EC7B034" w14:textId="77777777" w:rsidR="00C03967" w:rsidRDefault="002957DE">
            <w:pPr>
              <w:pStyle w:val="Body"/>
              <w:spacing w:after="0" w:line="240" w:lineRule="auto"/>
            </w:pPr>
            <w:r>
              <w:t>169</w:t>
            </w:r>
          </w:p>
        </w:tc>
        <w:tc>
          <w:tcPr>
            <w:tcW w:w="3120" w:type="dxa"/>
            <w:tcBorders>
              <w:top w:val="nil"/>
              <w:left w:val="nil"/>
              <w:bottom w:val="nil"/>
              <w:right w:val="nil"/>
            </w:tcBorders>
            <w:shd w:val="clear" w:color="auto" w:fill="auto"/>
            <w:tcMar>
              <w:top w:w="80" w:type="dxa"/>
              <w:left w:w="80" w:type="dxa"/>
              <w:bottom w:w="80" w:type="dxa"/>
              <w:right w:w="80" w:type="dxa"/>
            </w:tcMar>
          </w:tcPr>
          <w:p w14:paraId="2DBF999A" w14:textId="77777777" w:rsidR="00C03967" w:rsidRDefault="002957DE">
            <w:pPr>
              <w:pStyle w:val="Body"/>
              <w:spacing w:after="0" w:line="240" w:lineRule="auto"/>
            </w:pPr>
            <w:r>
              <w:t>131</w:t>
            </w:r>
          </w:p>
        </w:tc>
      </w:tr>
      <w:tr w:rsidR="00C03967" w14:paraId="5D02F70B"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50744597" w14:textId="77777777" w:rsidR="00C03967" w:rsidRDefault="002957DE">
            <w:pPr>
              <w:pStyle w:val="Body"/>
              <w:spacing w:after="0" w:line="240" w:lineRule="auto"/>
            </w:pPr>
            <w:r>
              <w:t>Herbivore</w:t>
            </w:r>
          </w:p>
        </w:tc>
        <w:tc>
          <w:tcPr>
            <w:tcW w:w="3120" w:type="dxa"/>
            <w:tcBorders>
              <w:top w:val="nil"/>
              <w:left w:val="nil"/>
              <w:bottom w:val="nil"/>
              <w:right w:val="nil"/>
            </w:tcBorders>
            <w:shd w:val="clear" w:color="auto" w:fill="auto"/>
            <w:tcMar>
              <w:top w:w="80" w:type="dxa"/>
              <w:left w:w="80" w:type="dxa"/>
              <w:bottom w:w="80" w:type="dxa"/>
              <w:right w:w="80" w:type="dxa"/>
            </w:tcMar>
          </w:tcPr>
          <w:p w14:paraId="179E986F" w14:textId="77777777" w:rsidR="00C03967" w:rsidRDefault="002957DE">
            <w:pPr>
              <w:pStyle w:val="Body"/>
              <w:spacing w:after="0" w:line="240" w:lineRule="auto"/>
            </w:pPr>
            <w:r>
              <w:t>9</w:t>
            </w:r>
          </w:p>
        </w:tc>
        <w:tc>
          <w:tcPr>
            <w:tcW w:w="3120" w:type="dxa"/>
            <w:tcBorders>
              <w:top w:val="nil"/>
              <w:left w:val="nil"/>
              <w:bottom w:val="nil"/>
              <w:right w:val="nil"/>
            </w:tcBorders>
            <w:shd w:val="clear" w:color="auto" w:fill="auto"/>
            <w:tcMar>
              <w:top w:w="80" w:type="dxa"/>
              <w:left w:w="80" w:type="dxa"/>
              <w:bottom w:w="80" w:type="dxa"/>
              <w:right w:w="80" w:type="dxa"/>
            </w:tcMar>
          </w:tcPr>
          <w:p w14:paraId="3A4AA75A" w14:textId="77777777" w:rsidR="00C03967" w:rsidRDefault="002957DE">
            <w:pPr>
              <w:pStyle w:val="Body"/>
              <w:spacing w:after="0" w:line="240" w:lineRule="auto"/>
            </w:pPr>
            <w:r>
              <w:t>22</w:t>
            </w:r>
          </w:p>
        </w:tc>
      </w:tr>
      <w:tr w:rsidR="00C03967" w14:paraId="7310E6E2"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55CC488C" w14:textId="77777777" w:rsidR="00C03967" w:rsidRDefault="002957DE">
            <w:pPr>
              <w:pStyle w:val="Body"/>
              <w:spacing w:after="0" w:line="240" w:lineRule="auto"/>
            </w:pPr>
            <w:r>
              <w:t>Insectivore</w:t>
            </w:r>
          </w:p>
        </w:tc>
        <w:tc>
          <w:tcPr>
            <w:tcW w:w="3120" w:type="dxa"/>
            <w:tcBorders>
              <w:top w:val="nil"/>
              <w:left w:val="nil"/>
              <w:bottom w:val="nil"/>
              <w:right w:val="nil"/>
            </w:tcBorders>
            <w:shd w:val="clear" w:color="auto" w:fill="auto"/>
            <w:tcMar>
              <w:top w:w="80" w:type="dxa"/>
              <w:left w:w="80" w:type="dxa"/>
              <w:bottom w:w="80" w:type="dxa"/>
              <w:right w:w="80" w:type="dxa"/>
            </w:tcMar>
          </w:tcPr>
          <w:p w14:paraId="1907FDC0" w14:textId="77777777" w:rsidR="00C03967" w:rsidRDefault="002957DE">
            <w:pPr>
              <w:pStyle w:val="Body"/>
              <w:spacing w:after="0" w:line="240" w:lineRule="auto"/>
            </w:pPr>
            <w:r>
              <w:t>221</w:t>
            </w:r>
          </w:p>
        </w:tc>
        <w:tc>
          <w:tcPr>
            <w:tcW w:w="3120" w:type="dxa"/>
            <w:tcBorders>
              <w:top w:val="nil"/>
              <w:left w:val="nil"/>
              <w:bottom w:val="nil"/>
              <w:right w:val="nil"/>
            </w:tcBorders>
            <w:shd w:val="clear" w:color="auto" w:fill="auto"/>
            <w:tcMar>
              <w:top w:w="80" w:type="dxa"/>
              <w:left w:w="80" w:type="dxa"/>
              <w:bottom w:w="80" w:type="dxa"/>
              <w:right w:w="80" w:type="dxa"/>
            </w:tcMar>
          </w:tcPr>
          <w:p w14:paraId="629E6EE3" w14:textId="77777777" w:rsidR="00C03967" w:rsidRDefault="002957DE">
            <w:pPr>
              <w:pStyle w:val="Body"/>
              <w:spacing w:after="0" w:line="240" w:lineRule="auto"/>
            </w:pPr>
            <w:r>
              <w:t>34</w:t>
            </w:r>
          </w:p>
        </w:tc>
      </w:tr>
      <w:tr w:rsidR="00C03967" w14:paraId="1F9A7BAC"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6A7665EF" w14:textId="77777777" w:rsidR="00C03967" w:rsidRDefault="002957DE">
            <w:pPr>
              <w:pStyle w:val="Body"/>
              <w:spacing w:after="0" w:line="240" w:lineRule="auto"/>
            </w:pPr>
            <w:r>
              <w:t>Nectarivore</w:t>
            </w:r>
          </w:p>
        </w:tc>
        <w:tc>
          <w:tcPr>
            <w:tcW w:w="3120" w:type="dxa"/>
            <w:tcBorders>
              <w:top w:val="nil"/>
              <w:left w:val="nil"/>
              <w:bottom w:val="nil"/>
              <w:right w:val="nil"/>
            </w:tcBorders>
            <w:shd w:val="clear" w:color="auto" w:fill="auto"/>
            <w:tcMar>
              <w:top w:w="80" w:type="dxa"/>
              <w:left w:w="80" w:type="dxa"/>
              <w:bottom w:w="80" w:type="dxa"/>
              <w:right w:w="80" w:type="dxa"/>
            </w:tcMar>
          </w:tcPr>
          <w:p w14:paraId="5B316926" w14:textId="77777777" w:rsidR="00C03967" w:rsidRDefault="002957DE">
            <w:pPr>
              <w:pStyle w:val="Body"/>
              <w:spacing w:after="0" w:line="240" w:lineRule="auto"/>
            </w:pPr>
            <w:r>
              <w:t>41</w:t>
            </w:r>
          </w:p>
        </w:tc>
        <w:tc>
          <w:tcPr>
            <w:tcW w:w="3120" w:type="dxa"/>
            <w:tcBorders>
              <w:top w:val="nil"/>
              <w:left w:val="nil"/>
              <w:bottom w:val="nil"/>
              <w:right w:val="nil"/>
            </w:tcBorders>
            <w:shd w:val="clear" w:color="auto" w:fill="auto"/>
            <w:tcMar>
              <w:top w:w="80" w:type="dxa"/>
              <w:left w:w="80" w:type="dxa"/>
              <w:bottom w:w="80" w:type="dxa"/>
              <w:right w:w="80" w:type="dxa"/>
            </w:tcMar>
          </w:tcPr>
          <w:p w14:paraId="119BC327" w14:textId="77777777" w:rsidR="00C03967" w:rsidRDefault="002957DE">
            <w:pPr>
              <w:pStyle w:val="Body"/>
              <w:spacing w:after="0" w:line="240" w:lineRule="auto"/>
            </w:pPr>
            <w:r>
              <w:t>0</w:t>
            </w:r>
          </w:p>
        </w:tc>
      </w:tr>
      <w:tr w:rsidR="00C03967" w14:paraId="500837A6" w14:textId="77777777">
        <w:trPr>
          <w:trHeight w:val="280"/>
        </w:trPr>
        <w:tc>
          <w:tcPr>
            <w:tcW w:w="3119" w:type="dxa"/>
            <w:tcBorders>
              <w:top w:val="nil"/>
              <w:left w:val="nil"/>
              <w:bottom w:val="nil"/>
              <w:right w:val="nil"/>
            </w:tcBorders>
            <w:shd w:val="clear" w:color="auto" w:fill="auto"/>
            <w:tcMar>
              <w:top w:w="80" w:type="dxa"/>
              <w:left w:w="80" w:type="dxa"/>
              <w:bottom w:w="80" w:type="dxa"/>
              <w:right w:w="80" w:type="dxa"/>
            </w:tcMar>
          </w:tcPr>
          <w:p w14:paraId="04873A6C" w14:textId="77777777" w:rsidR="00C03967" w:rsidRDefault="002957DE">
            <w:pPr>
              <w:pStyle w:val="Body"/>
              <w:spacing w:after="0" w:line="240" w:lineRule="auto"/>
            </w:pPr>
            <w:r>
              <w:t>Omnivore</w:t>
            </w:r>
          </w:p>
        </w:tc>
        <w:tc>
          <w:tcPr>
            <w:tcW w:w="3120" w:type="dxa"/>
            <w:tcBorders>
              <w:top w:val="nil"/>
              <w:left w:val="nil"/>
              <w:bottom w:val="nil"/>
              <w:right w:val="nil"/>
            </w:tcBorders>
            <w:shd w:val="clear" w:color="auto" w:fill="auto"/>
            <w:tcMar>
              <w:top w:w="80" w:type="dxa"/>
              <w:left w:w="80" w:type="dxa"/>
              <w:bottom w:w="80" w:type="dxa"/>
              <w:right w:w="80" w:type="dxa"/>
            </w:tcMar>
          </w:tcPr>
          <w:p w14:paraId="52D8F8E8" w14:textId="77777777" w:rsidR="00C03967" w:rsidRDefault="002957DE">
            <w:pPr>
              <w:pStyle w:val="Body"/>
              <w:spacing w:after="0" w:line="240" w:lineRule="auto"/>
            </w:pPr>
            <w:r>
              <w:t>47</w:t>
            </w:r>
          </w:p>
        </w:tc>
        <w:tc>
          <w:tcPr>
            <w:tcW w:w="3120" w:type="dxa"/>
            <w:tcBorders>
              <w:top w:val="nil"/>
              <w:left w:val="nil"/>
              <w:bottom w:val="nil"/>
              <w:right w:val="nil"/>
            </w:tcBorders>
            <w:shd w:val="clear" w:color="auto" w:fill="auto"/>
            <w:tcMar>
              <w:top w:w="80" w:type="dxa"/>
              <w:left w:w="80" w:type="dxa"/>
              <w:bottom w:w="80" w:type="dxa"/>
              <w:right w:w="80" w:type="dxa"/>
            </w:tcMar>
          </w:tcPr>
          <w:p w14:paraId="68D1B48B" w14:textId="77777777" w:rsidR="00C03967" w:rsidRDefault="002957DE">
            <w:pPr>
              <w:pStyle w:val="Body"/>
              <w:spacing w:after="0" w:line="240" w:lineRule="auto"/>
            </w:pPr>
            <w:r>
              <w:t>21</w:t>
            </w:r>
          </w:p>
        </w:tc>
      </w:tr>
      <w:tr w:rsidR="00C03967" w14:paraId="20EED6AC" w14:textId="77777777">
        <w:trPr>
          <w:trHeight w:val="275"/>
        </w:trPr>
        <w:tc>
          <w:tcPr>
            <w:tcW w:w="3119" w:type="dxa"/>
            <w:tcBorders>
              <w:top w:val="nil"/>
              <w:left w:val="nil"/>
              <w:bottom w:val="single" w:sz="4" w:space="0" w:color="000000"/>
              <w:right w:val="nil"/>
            </w:tcBorders>
            <w:shd w:val="clear" w:color="auto" w:fill="auto"/>
            <w:tcMar>
              <w:top w:w="80" w:type="dxa"/>
              <w:left w:w="80" w:type="dxa"/>
              <w:bottom w:w="80" w:type="dxa"/>
              <w:right w:w="80" w:type="dxa"/>
            </w:tcMar>
          </w:tcPr>
          <w:p w14:paraId="664BBE82" w14:textId="77777777" w:rsidR="00C03967" w:rsidRDefault="002957DE">
            <w:pPr>
              <w:pStyle w:val="Body"/>
              <w:spacing w:after="0" w:line="240" w:lineRule="auto"/>
            </w:pPr>
            <w:r>
              <w:t>Unknown</w:t>
            </w:r>
          </w:p>
        </w:tc>
        <w:tc>
          <w:tcPr>
            <w:tcW w:w="3120" w:type="dxa"/>
            <w:tcBorders>
              <w:top w:val="nil"/>
              <w:left w:val="nil"/>
              <w:bottom w:val="single" w:sz="4" w:space="0" w:color="000000"/>
              <w:right w:val="nil"/>
            </w:tcBorders>
            <w:shd w:val="clear" w:color="auto" w:fill="auto"/>
            <w:tcMar>
              <w:top w:w="80" w:type="dxa"/>
              <w:left w:w="80" w:type="dxa"/>
              <w:bottom w:w="80" w:type="dxa"/>
              <w:right w:w="80" w:type="dxa"/>
            </w:tcMar>
          </w:tcPr>
          <w:p w14:paraId="02D86DF4" w14:textId="77777777" w:rsidR="00C03967" w:rsidRDefault="002957DE">
            <w:pPr>
              <w:pStyle w:val="Body"/>
              <w:spacing w:after="0" w:line="240" w:lineRule="auto"/>
            </w:pPr>
            <w:r>
              <w:t>8</w:t>
            </w:r>
          </w:p>
        </w:tc>
        <w:tc>
          <w:tcPr>
            <w:tcW w:w="3120" w:type="dxa"/>
            <w:tcBorders>
              <w:top w:val="nil"/>
              <w:left w:val="nil"/>
              <w:bottom w:val="single" w:sz="4" w:space="0" w:color="000000"/>
              <w:right w:val="nil"/>
            </w:tcBorders>
            <w:shd w:val="clear" w:color="auto" w:fill="auto"/>
            <w:tcMar>
              <w:top w:w="80" w:type="dxa"/>
              <w:left w:w="80" w:type="dxa"/>
              <w:bottom w:w="80" w:type="dxa"/>
              <w:right w:w="80" w:type="dxa"/>
            </w:tcMar>
          </w:tcPr>
          <w:p w14:paraId="43FECC42" w14:textId="77777777" w:rsidR="00C03967" w:rsidRDefault="002957DE">
            <w:pPr>
              <w:pStyle w:val="Body"/>
              <w:spacing w:after="0" w:line="240" w:lineRule="auto"/>
            </w:pPr>
            <w:r>
              <w:t>1</w:t>
            </w:r>
          </w:p>
        </w:tc>
      </w:tr>
    </w:tbl>
    <w:p w14:paraId="05AE5509" w14:textId="77777777" w:rsidR="00C03967" w:rsidRDefault="00C03967">
      <w:pPr>
        <w:pStyle w:val="Caption"/>
        <w:keepNext/>
        <w:widowControl w:val="0"/>
        <w:rPr>
          <w:sz w:val="22"/>
          <w:szCs w:val="22"/>
        </w:rPr>
      </w:pPr>
    </w:p>
    <w:p w14:paraId="0C00F7DD" w14:textId="77777777" w:rsidR="00C03967" w:rsidRDefault="00C03967">
      <w:pPr>
        <w:pStyle w:val="Body"/>
      </w:pPr>
    </w:p>
    <w:p w14:paraId="1C31989A" w14:textId="77777777" w:rsidR="00C03967" w:rsidRDefault="00C03967">
      <w:pPr>
        <w:pStyle w:val="Body"/>
      </w:pPr>
    </w:p>
    <w:p w14:paraId="35B81214" w14:textId="77777777" w:rsidR="00C03967" w:rsidRDefault="002957DE">
      <w:pPr>
        <w:pStyle w:val="Caption"/>
        <w:keepNext/>
        <w:rPr>
          <w:ins w:id="530" w:author="zenrunner" w:date="2020-03-11T13:40:00Z"/>
          <w:sz w:val="22"/>
          <w:szCs w:val="22"/>
        </w:rPr>
      </w:pPr>
      <w:r>
        <w:rPr>
          <w:sz w:val="22"/>
          <w:szCs w:val="22"/>
        </w:rPr>
        <w:t xml:space="preserve">Table 5: Here we present the means ± standard deviances of spring and summer for species abundances, trophic guild abundances, and migratory classes abundances between each </w:t>
      </w:r>
      <w:r>
        <w:rPr>
          <w:sz w:val="22"/>
          <w:szCs w:val="22"/>
        </w:rPr>
        <w:lastRenderedPageBreak/>
        <w:t xml:space="preserve">mesohabitat type, and behavior type. Frequency of behaviors exhibited by differing bird species and trophic guilds were significantly different between each other. </w:t>
      </w:r>
    </w:p>
    <w:p w14:paraId="719A63B4" w14:textId="77777777" w:rsidR="00C03967" w:rsidRDefault="00C03967">
      <w:pPr>
        <w:pStyle w:val="Body"/>
        <w:rPr>
          <w:ins w:id="531" w:author="zenrunner" w:date="2020-03-11T13:40:00Z"/>
        </w:rPr>
      </w:pPr>
    </w:p>
    <w:p w14:paraId="4AEFD372" w14:textId="77777777" w:rsidR="00C03967" w:rsidRDefault="002957DE">
      <w:pPr>
        <w:pStyle w:val="Body"/>
      </w:pPr>
      <w:ins w:id="532" w:author="zenrunner" w:date="2020-03-11T13:40:00Z">
        <w:r>
          <w:t>APPENDIX and cut vegetated and non-veg - just use the three levels models.</w:t>
        </w:r>
      </w:ins>
    </w:p>
    <w:tbl>
      <w:tblPr>
        <w:tblW w:w="94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00"/>
        <w:gridCol w:w="1561"/>
        <w:gridCol w:w="1921"/>
        <w:gridCol w:w="2865"/>
        <w:gridCol w:w="989"/>
        <w:gridCol w:w="828"/>
      </w:tblGrid>
      <w:tr w:rsidR="00C03967" w14:paraId="237A1DC8" w14:textId="77777777">
        <w:trPr>
          <w:trHeight w:val="530"/>
        </w:trPr>
        <w:tc>
          <w:tcPr>
            <w:tcW w:w="129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6D8F9B59" w14:textId="77777777" w:rsidR="00C03967" w:rsidRDefault="00C03967"/>
        </w:tc>
        <w:tc>
          <w:tcPr>
            <w:tcW w:w="156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947847E" w14:textId="77777777" w:rsidR="00C03967" w:rsidRDefault="00C03967"/>
        </w:tc>
        <w:tc>
          <w:tcPr>
            <w:tcW w:w="192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7B2A3A1" w14:textId="77777777" w:rsidR="00C03967" w:rsidRDefault="00C03967"/>
        </w:tc>
        <w:tc>
          <w:tcPr>
            <w:tcW w:w="286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6B3C0066" w14:textId="77777777" w:rsidR="00C03967" w:rsidRDefault="002957DE">
            <w:pPr>
              <w:pStyle w:val="Body"/>
              <w:spacing w:after="0" w:line="240" w:lineRule="auto"/>
            </w:pPr>
            <w:r>
              <w:t>Mean ± SD (spring, summer)</w:t>
            </w:r>
          </w:p>
        </w:tc>
        <w:tc>
          <w:tcPr>
            <w:tcW w:w="98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77E829A2" w14:textId="77777777" w:rsidR="00C03967" w:rsidRDefault="002957DE">
            <w:pPr>
              <w:pStyle w:val="Body"/>
              <w:spacing w:after="0" w:line="240" w:lineRule="auto"/>
            </w:pPr>
            <w:r>
              <w:t>p-value</w:t>
            </w:r>
          </w:p>
        </w:tc>
        <w:tc>
          <w:tcPr>
            <w:tcW w:w="82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2092314D" w14:textId="77777777" w:rsidR="00C03967" w:rsidRDefault="002957DE">
            <w:pPr>
              <w:pStyle w:val="Body"/>
              <w:spacing w:after="0" w:line="240" w:lineRule="auto"/>
            </w:pPr>
            <w:r>
              <w:t>F</w:t>
            </w:r>
          </w:p>
        </w:tc>
      </w:tr>
      <w:tr w:rsidR="00C03967" w14:paraId="3D116C68" w14:textId="77777777">
        <w:trPr>
          <w:trHeight w:val="535"/>
        </w:trPr>
        <w:tc>
          <w:tcPr>
            <w:tcW w:w="1299" w:type="dxa"/>
            <w:tcBorders>
              <w:top w:val="single" w:sz="4" w:space="0" w:color="000000"/>
              <w:left w:val="nil"/>
              <w:bottom w:val="nil"/>
              <w:right w:val="nil"/>
            </w:tcBorders>
            <w:shd w:val="clear" w:color="auto" w:fill="auto"/>
            <w:tcMar>
              <w:top w:w="80" w:type="dxa"/>
              <w:left w:w="80" w:type="dxa"/>
              <w:bottom w:w="80" w:type="dxa"/>
              <w:right w:w="80" w:type="dxa"/>
            </w:tcMar>
          </w:tcPr>
          <w:p w14:paraId="1ED54E16" w14:textId="77777777" w:rsidR="00C03967" w:rsidRDefault="002957DE">
            <w:pPr>
              <w:pStyle w:val="Body"/>
              <w:spacing w:after="0" w:line="240" w:lineRule="auto"/>
            </w:pPr>
            <w:r>
              <w:t xml:space="preserve">Species </w:t>
            </w:r>
          </w:p>
        </w:tc>
        <w:tc>
          <w:tcPr>
            <w:tcW w:w="1561" w:type="dxa"/>
            <w:tcBorders>
              <w:top w:val="single" w:sz="4" w:space="0" w:color="000000"/>
              <w:left w:val="nil"/>
              <w:bottom w:val="nil"/>
              <w:right w:val="nil"/>
            </w:tcBorders>
            <w:shd w:val="clear" w:color="auto" w:fill="auto"/>
            <w:tcMar>
              <w:top w:w="80" w:type="dxa"/>
              <w:left w:w="80" w:type="dxa"/>
              <w:bottom w:w="80" w:type="dxa"/>
              <w:right w:w="80" w:type="dxa"/>
            </w:tcMar>
          </w:tcPr>
          <w:p w14:paraId="78215FF4" w14:textId="77777777" w:rsidR="00C03967" w:rsidRDefault="002957DE">
            <w:pPr>
              <w:pStyle w:val="Body"/>
              <w:spacing w:after="0" w:line="240" w:lineRule="auto"/>
            </w:pPr>
            <w:r>
              <w:t>3 mesohabitat</w:t>
            </w:r>
          </w:p>
        </w:tc>
        <w:tc>
          <w:tcPr>
            <w:tcW w:w="1921" w:type="dxa"/>
            <w:tcBorders>
              <w:top w:val="single" w:sz="4" w:space="0" w:color="000000"/>
              <w:left w:val="nil"/>
              <w:bottom w:val="nil"/>
              <w:right w:val="nil"/>
            </w:tcBorders>
            <w:shd w:val="clear" w:color="auto" w:fill="auto"/>
            <w:tcMar>
              <w:top w:w="80" w:type="dxa"/>
              <w:left w:w="80" w:type="dxa"/>
              <w:bottom w:w="80" w:type="dxa"/>
              <w:right w:w="80" w:type="dxa"/>
            </w:tcMar>
          </w:tcPr>
          <w:p w14:paraId="336B1C29" w14:textId="77777777" w:rsidR="00C03967" w:rsidRDefault="002957DE">
            <w:pPr>
              <w:pStyle w:val="Body"/>
              <w:spacing w:after="0" w:line="240" w:lineRule="auto"/>
            </w:pPr>
            <w:r>
              <w:t>Shrub</w:t>
            </w:r>
          </w:p>
        </w:tc>
        <w:tc>
          <w:tcPr>
            <w:tcW w:w="2864" w:type="dxa"/>
            <w:tcBorders>
              <w:top w:val="single" w:sz="4" w:space="0" w:color="000000"/>
              <w:left w:val="nil"/>
              <w:bottom w:val="nil"/>
              <w:right w:val="nil"/>
            </w:tcBorders>
            <w:shd w:val="clear" w:color="auto" w:fill="auto"/>
            <w:tcMar>
              <w:top w:w="80" w:type="dxa"/>
              <w:left w:w="80" w:type="dxa"/>
              <w:bottom w:w="80" w:type="dxa"/>
              <w:right w:w="80" w:type="dxa"/>
            </w:tcMar>
          </w:tcPr>
          <w:p w14:paraId="2F2428F0" w14:textId="77777777" w:rsidR="00C03967" w:rsidRDefault="002957DE">
            <w:pPr>
              <w:pStyle w:val="Body"/>
              <w:spacing w:after="0" w:line="240" w:lineRule="auto"/>
            </w:pPr>
            <w:r>
              <w:t>5.88 ± 14.4, 2.00 ± 8.4</w:t>
            </w:r>
          </w:p>
        </w:tc>
        <w:tc>
          <w:tcPr>
            <w:tcW w:w="989" w:type="dxa"/>
            <w:tcBorders>
              <w:top w:val="single" w:sz="4" w:space="0" w:color="000000"/>
              <w:left w:val="nil"/>
              <w:bottom w:val="nil"/>
              <w:right w:val="nil"/>
            </w:tcBorders>
            <w:shd w:val="clear" w:color="auto" w:fill="auto"/>
            <w:tcMar>
              <w:top w:w="80" w:type="dxa"/>
              <w:left w:w="80" w:type="dxa"/>
              <w:bottom w:w="80" w:type="dxa"/>
              <w:right w:w="80" w:type="dxa"/>
            </w:tcMar>
          </w:tcPr>
          <w:p w14:paraId="19434313" w14:textId="77777777" w:rsidR="00C03967" w:rsidRDefault="002957DE">
            <w:pPr>
              <w:pStyle w:val="Body"/>
              <w:spacing w:after="0" w:line="240" w:lineRule="auto"/>
            </w:pPr>
            <w:r>
              <w:t>0.122</w:t>
            </w:r>
          </w:p>
        </w:tc>
        <w:tc>
          <w:tcPr>
            <w:tcW w:w="828" w:type="dxa"/>
            <w:tcBorders>
              <w:top w:val="single" w:sz="4" w:space="0" w:color="000000"/>
              <w:left w:val="nil"/>
              <w:bottom w:val="nil"/>
              <w:right w:val="nil"/>
            </w:tcBorders>
            <w:shd w:val="clear" w:color="auto" w:fill="auto"/>
            <w:tcMar>
              <w:top w:w="80" w:type="dxa"/>
              <w:left w:w="80" w:type="dxa"/>
              <w:bottom w:w="80" w:type="dxa"/>
              <w:right w:w="80" w:type="dxa"/>
            </w:tcMar>
          </w:tcPr>
          <w:p w14:paraId="4470F91B" w14:textId="77777777" w:rsidR="00C03967" w:rsidRDefault="002957DE">
            <w:pPr>
              <w:pStyle w:val="Body"/>
              <w:spacing w:after="0" w:line="240" w:lineRule="auto"/>
            </w:pPr>
            <w:r>
              <w:t>1.758</w:t>
            </w:r>
          </w:p>
        </w:tc>
      </w:tr>
      <w:tr w:rsidR="00C03967" w14:paraId="1DD8EDF3" w14:textId="77777777">
        <w:trPr>
          <w:trHeight w:val="280"/>
        </w:trPr>
        <w:tc>
          <w:tcPr>
            <w:tcW w:w="1299" w:type="dxa"/>
            <w:tcBorders>
              <w:top w:val="nil"/>
              <w:left w:val="nil"/>
              <w:bottom w:val="nil"/>
              <w:right w:val="nil"/>
            </w:tcBorders>
            <w:shd w:val="clear" w:color="auto" w:fill="auto"/>
            <w:tcMar>
              <w:top w:w="80" w:type="dxa"/>
              <w:left w:w="80" w:type="dxa"/>
              <w:bottom w:w="80" w:type="dxa"/>
              <w:right w:w="80" w:type="dxa"/>
            </w:tcMar>
          </w:tcPr>
          <w:p w14:paraId="6078A553" w14:textId="77777777" w:rsidR="00C03967" w:rsidRDefault="00C03967"/>
        </w:tc>
        <w:tc>
          <w:tcPr>
            <w:tcW w:w="1561" w:type="dxa"/>
            <w:tcBorders>
              <w:top w:val="nil"/>
              <w:left w:val="nil"/>
              <w:bottom w:val="nil"/>
              <w:right w:val="nil"/>
            </w:tcBorders>
            <w:shd w:val="clear" w:color="auto" w:fill="auto"/>
            <w:tcMar>
              <w:top w:w="80" w:type="dxa"/>
              <w:left w:w="80" w:type="dxa"/>
              <w:bottom w:w="80" w:type="dxa"/>
              <w:right w:w="80" w:type="dxa"/>
            </w:tcMar>
          </w:tcPr>
          <w:p w14:paraId="0F6B4F4D" w14:textId="77777777" w:rsidR="00C03967" w:rsidRDefault="00C03967"/>
        </w:tc>
        <w:tc>
          <w:tcPr>
            <w:tcW w:w="1921" w:type="dxa"/>
            <w:tcBorders>
              <w:top w:val="nil"/>
              <w:left w:val="nil"/>
              <w:bottom w:val="nil"/>
              <w:right w:val="nil"/>
            </w:tcBorders>
            <w:shd w:val="clear" w:color="auto" w:fill="auto"/>
            <w:tcMar>
              <w:top w:w="80" w:type="dxa"/>
              <w:left w:w="80" w:type="dxa"/>
              <w:bottom w:w="80" w:type="dxa"/>
              <w:right w:w="80" w:type="dxa"/>
            </w:tcMar>
          </w:tcPr>
          <w:p w14:paraId="22CDF0E6" w14:textId="77777777" w:rsidR="00C03967" w:rsidRDefault="002957DE">
            <w:pPr>
              <w:pStyle w:val="Body"/>
              <w:spacing w:after="0" w:line="240" w:lineRule="auto"/>
            </w:pPr>
            <w:r>
              <w:t>Cactus</w:t>
            </w:r>
          </w:p>
        </w:tc>
        <w:tc>
          <w:tcPr>
            <w:tcW w:w="2864" w:type="dxa"/>
            <w:tcBorders>
              <w:top w:val="nil"/>
              <w:left w:val="nil"/>
              <w:bottom w:val="nil"/>
              <w:right w:val="nil"/>
            </w:tcBorders>
            <w:shd w:val="clear" w:color="auto" w:fill="auto"/>
            <w:tcMar>
              <w:top w:w="80" w:type="dxa"/>
              <w:left w:w="80" w:type="dxa"/>
              <w:bottom w:w="80" w:type="dxa"/>
              <w:right w:w="80" w:type="dxa"/>
            </w:tcMar>
          </w:tcPr>
          <w:p w14:paraId="519F7CAC" w14:textId="77777777" w:rsidR="00C03967" w:rsidRDefault="002957DE">
            <w:pPr>
              <w:pStyle w:val="Body"/>
              <w:spacing w:after="0" w:line="240" w:lineRule="auto"/>
            </w:pPr>
            <w:r>
              <w:t>2.30 ± 6.69, 1.77 ± 7.84</w:t>
            </w:r>
          </w:p>
        </w:tc>
        <w:tc>
          <w:tcPr>
            <w:tcW w:w="989" w:type="dxa"/>
            <w:tcBorders>
              <w:top w:val="nil"/>
              <w:left w:val="nil"/>
              <w:bottom w:val="nil"/>
              <w:right w:val="nil"/>
            </w:tcBorders>
            <w:shd w:val="clear" w:color="auto" w:fill="auto"/>
            <w:tcMar>
              <w:top w:w="80" w:type="dxa"/>
              <w:left w:w="80" w:type="dxa"/>
              <w:bottom w:w="80" w:type="dxa"/>
              <w:right w:w="80" w:type="dxa"/>
            </w:tcMar>
          </w:tcPr>
          <w:p w14:paraId="6E7EB982" w14:textId="77777777" w:rsidR="00C03967" w:rsidRDefault="00C03967"/>
        </w:tc>
        <w:tc>
          <w:tcPr>
            <w:tcW w:w="828" w:type="dxa"/>
            <w:tcBorders>
              <w:top w:val="nil"/>
              <w:left w:val="nil"/>
              <w:bottom w:val="nil"/>
              <w:right w:val="nil"/>
            </w:tcBorders>
            <w:shd w:val="clear" w:color="auto" w:fill="auto"/>
            <w:tcMar>
              <w:top w:w="80" w:type="dxa"/>
              <w:left w:w="80" w:type="dxa"/>
              <w:bottom w:w="80" w:type="dxa"/>
              <w:right w:w="80" w:type="dxa"/>
            </w:tcMar>
          </w:tcPr>
          <w:p w14:paraId="0E9FA711" w14:textId="77777777" w:rsidR="00C03967" w:rsidRDefault="00C03967"/>
        </w:tc>
      </w:tr>
      <w:tr w:rsidR="00C03967" w14:paraId="3656AEB9" w14:textId="77777777">
        <w:trPr>
          <w:trHeight w:val="280"/>
        </w:trPr>
        <w:tc>
          <w:tcPr>
            <w:tcW w:w="1299" w:type="dxa"/>
            <w:tcBorders>
              <w:top w:val="nil"/>
              <w:left w:val="nil"/>
              <w:bottom w:val="nil"/>
              <w:right w:val="nil"/>
            </w:tcBorders>
            <w:shd w:val="clear" w:color="auto" w:fill="auto"/>
            <w:tcMar>
              <w:top w:w="80" w:type="dxa"/>
              <w:left w:w="80" w:type="dxa"/>
              <w:bottom w:w="80" w:type="dxa"/>
              <w:right w:w="80" w:type="dxa"/>
            </w:tcMar>
          </w:tcPr>
          <w:p w14:paraId="262D54A7" w14:textId="77777777" w:rsidR="00C03967" w:rsidRDefault="00C03967"/>
        </w:tc>
        <w:tc>
          <w:tcPr>
            <w:tcW w:w="1561" w:type="dxa"/>
            <w:tcBorders>
              <w:top w:val="nil"/>
              <w:left w:val="nil"/>
              <w:bottom w:val="single" w:sz="4" w:space="0" w:color="000000"/>
              <w:right w:val="nil"/>
            </w:tcBorders>
            <w:shd w:val="clear" w:color="auto" w:fill="auto"/>
            <w:tcMar>
              <w:top w:w="80" w:type="dxa"/>
              <w:left w:w="80" w:type="dxa"/>
              <w:bottom w:w="80" w:type="dxa"/>
              <w:right w:w="80" w:type="dxa"/>
            </w:tcMar>
          </w:tcPr>
          <w:p w14:paraId="3415482F" w14:textId="77777777" w:rsidR="00C03967" w:rsidRDefault="00C03967"/>
        </w:tc>
        <w:tc>
          <w:tcPr>
            <w:tcW w:w="1921" w:type="dxa"/>
            <w:tcBorders>
              <w:top w:val="nil"/>
              <w:left w:val="nil"/>
              <w:bottom w:val="single" w:sz="4" w:space="0" w:color="000000"/>
              <w:right w:val="nil"/>
            </w:tcBorders>
            <w:shd w:val="clear" w:color="auto" w:fill="auto"/>
            <w:tcMar>
              <w:top w:w="80" w:type="dxa"/>
              <w:left w:w="80" w:type="dxa"/>
              <w:bottom w:w="80" w:type="dxa"/>
              <w:right w:w="80" w:type="dxa"/>
            </w:tcMar>
          </w:tcPr>
          <w:p w14:paraId="2F7F11C9" w14:textId="77777777" w:rsidR="00C03967" w:rsidRDefault="002957DE">
            <w:pPr>
              <w:pStyle w:val="Body"/>
              <w:spacing w:after="0" w:line="240" w:lineRule="auto"/>
            </w:pPr>
            <w:r>
              <w:t>Other</w:t>
            </w:r>
          </w:p>
        </w:tc>
        <w:tc>
          <w:tcPr>
            <w:tcW w:w="2864" w:type="dxa"/>
            <w:tcBorders>
              <w:top w:val="nil"/>
              <w:left w:val="nil"/>
              <w:bottom w:val="single" w:sz="4" w:space="0" w:color="000000"/>
              <w:right w:val="nil"/>
            </w:tcBorders>
            <w:shd w:val="clear" w:color="auto" w:fill="auto"/>
            <w:tcMar>
              <w:top w:w="80" w:type="dxa"/>
              <w:left w:w="80" w:type="dxa"/>
              <w:bottom w:w="80" w:type="dxa"/>
              <w:right w:w="80" w:type="dxa"/>
            </w:tcMar>
          </w:tcPr>
          <w:p w14:paraId="38DA1646" w14:textId="77777777" w:rsidR="00C03967" w:rsidRDefault="002957DE">
            <w:pPr>
              <w:pStyle w:val="Body"/>
              <w:spacing w:after="0" w:line="240" w:lineRule="auto"/>
            </w:pPr>
            <w:r>
              <w:t>4.35 ± 8.03, 1.26 ± 5.02</w:t>
            </w:r>
          </w:p>
        </w:tc>
        <w:tc>
          <w:tcPr>
            <w:tcW w:w="989" w:type="dxa"/>
            <w:tcBorders>
              <w:top w:val="nil"/>
              <w:left w:val="nil"/>
              <w:bottom w:val="single" w:sz="4" w:space="0" w:color="000000"/>
              <w:right w:val="nil"/>
            </w:tcBorders>
            <w:shd w:val="clear" w:color="auto" w:fill="auto"/>
            <w:tcMar>
              <w:top w:w="80" w:type="dxa"/>
              <w:left w:w="80" w:type="dxa"/>
              <w:bottom w:w="80" w:type="dxa"/>
              <w:right w:w="80" w:type="dxa"/>
            </w:tcMar>
          </w:tcPr>
          <w:p w14:paraId="2195557F" w14:textId="77777777" w:rsidR="00C03967" w:rsidRDefault="00C03967"/>
        </w:tc>
        <w:tc>
          <w:tcPr>
            <w:tcW w:w="828" w:type="dxa"/>
            <w:tcBorders>
              <w:top w:val="nil"/>
              <w:left w:val="nil"/>
              <w:bottom w:val="single" w:sz="4" w:space="0" w:color="000000"/>
              <w:right w:val="nil"/>
            </w:tcBorders>
            <w:shd w:val="clear" w:color="auto" w:fill="auto"/>
            <w:tcMar>
              <w:top w:w="80" w:type="dxa"/>
              <w:left w:w="80" w:type="dxa"/>
              <w:bottom w:w="80" w:type="dxa"/>
              <w:right w:w="80" w:type="dxa"/>
            </w:tcMar>
          </w:tcPr>
          <w:p w14:paraId="78FDA959" w14:textId="77777777" w:rsidR="00C03967" w:rsidRDefault="00C03967"/>
        </w:tc>
      </w:tr>
      <w:tr w:rsidR="00C03967" w14:paraId="168725E5" w14:textId="77777777">
        <w:trPr>
          <w:trHeight w:val="540"/>
        </w:trPr>
        <w:tc>
          <w:tcPr>
            <w:tcW w:w="1299" w:type="dxa"/>
            <w:tcBorders>
              <w:top w:val="nil"/>
              <w:left w:val="nil"/>
              <w:bottom w:val="nil"/>
              <w:right w:val="nil"/>
            </w:tcBorders>
            <w:shd w:val="clear" w:color="auto" w:fill="auto"/>
            <w:tcMar>
              <w:top w:w="80" w:type="dxa"/>
              <w:left w:w="80" w:type="dxa"/>
              <w:bottom w:w="80" w:type="dxa"/>
              <w:right w:w="80" w:type="dxa"/>
            </w:tcMar>
          </w:tcPr>
          <w:p w14:paraId="3679BE8F" w14:textId="77777777" w:rsidR="00C03967" w:rsidRDefault="00C03967"/>
        </w:tc>
        <w:tc>
          <w:tcPr>
            <w:tcW w:w="1561" w:type="dxa"/>
            <w:tcBorders>
              <w:top w:val="single" w:sz="4" w:space="0" w:color="000000"/>
              <w:left w:val="nil"/>
              <w:bottom w:val="nil"/>
              <w:right w:val="nil"/>
            </w:tcBorders>
            <w:shd w:val="clear" w:color="auto" w:fill="auto"/>
            <w:tcMar>
              <w:top w:w="80" w:type="dxa"/>
              <w:left w:w="80" w:type="dxa"/>
              <w:bottom w:w="80" w:type="dxa"/>
              <w:right w:w="80" w:type="dxa"/>
            </w:tcMar>
          </w:tcPr>
          <w:p w14:paraId="77903522" w14:textId="77777777" w:rsidR="00C03967" w:rsidRDefault="002957DE">
            <w:pPr>
              <w:pStyle w:val="Body"/>
              <w:spacing w:after="0" w:line="240" w:lineRule="auto"/>
            </w:pPr>
            <w:r>
              <w:t>2 mesohabitat</w:t>
            </w:r>
          </w:p>
        </w:tc>
        <w:tc>
          <w:tcPr>
            <w:tcW w:w="1921" w:type="dxa"/>
            <w:tcBorders>
              <w:top w:val="single" w:sz="4" w:space="0" w:color="000000"/>
              <w:left w:val="nil"/>
              <w:bottom w:val="nil"/>
              <w:right w:val="nil"/>
            </w:tcBorders>
            <w:shd w:val="clear" w:color="auto" w:fill="auto"/>
            <w:tcMar>
              <w:top w:w="80" w:type="dxa"/>
              <w:left w:w="80" w:type="dxa"/>
              <w:bottom w:w="80" w:type="dxa"/>
              <w:right w:w="80" w:type="dxa"/>
            </w:tcMar>
          </w:tcPr>
          <w:p w14:paraId="72535A9A" w14:textId="77777777" w:rsidR="00C03967" w:rsidRDefault="002957DE">
            <w:pPr>
              <w:pStyle w:val="Body"/>
              <w:spacing w:after="0" w:line="240" w:lineRule="auto"/>
            </w:pPr>
            <w:r>
              <w:t>Vegetative</w:t>
            </w:r>
          </w:p>
        </w:tc>
        <w:tc>
          <w:tcPr>
            <w:tcW w:w="2864" w:type="dxa"/>
            <w:tcBorders>
              <w:top w:val="single" w:sz="4" w:space="0" w:color="000000"/>
              <w:left w:val="nil"/>
              <w:bottom w:val="nil"/>
              <w:right w:val="nil"/>
            </w:tcBorders>
            <w:shd w:val="clear" w:color="auto" w:fill="auto"/>
            <w:tcMar>
              <w:top w:w="80" w:type="dxa"/>
              <w:left w:w="80" w:type="dxa"/>
              <w:bottom w:w="80" w:type="dxa"/>
              <w:right w:w="80" w:type="dxa"/>
            </w:tcMar>
          </w:tcPr>
          <w:p w14:paraId="02C7AC87" w14:textId="77777777" w:rsidR="00C03967" w:rsidRDefault="002957DE">
            <w:pPr>
              <w:pStyle w:val="Body"/>
              <w:spacing w:after="0" w:line="240" w:lineRule="auto"/>
            </w:pPr>
            <w:r>
              <w:t>8.40 ± 7.77, 1.23 ± 5.02</w:t>
            </w:r>
          </w:p>
        </w:tc>
        <w:tc>
          <w:tcPr>
            <w:tcW w:w="989" w:type="dxa"/>
            <w:tcBorders>
              <w:top w:val="single" w:sz="4" w:space="0" w:color="000000"/>
              <w:left w:val="nil"/>
              <w:bottom w:val="nil"/>
              <w:right w:val="nil"/>
            </w:tcBorders>
            <w:shd w:val="clear" w:color="auto" w:fill="auto"/>
            <w:tcMar>
              <w:top w:w="80" w:type="dxa"/>
              <w:left w:w="80" w:type="dxa"/>
              <w:bottom w:w="80" w:type="dxa"/>
              <w:right w:w="80" w:type="dxa"/>
            </w:tcMar>
          </w:tcPr>
          <w:p w14:paraId="41325DC8" w14:textId="77777777" w:rsidR="00C03967" w:rsidRDefault="002957DE">
            <w:pPr>
              <w:pStyle w:val="Body"/>
              <w:spacing w:after="0" w:line="240" w:lineRule="auto"/>
            </w:pPr>
            <w:r>
              <w:t>0.114</w:t>
            </w:r>
          </w:p>
        </w:tc>
        <w:tc>
          <w:tcPr>
            <w:tcW w:w="828" w:type="dxa"/>
            <w:tcBorders>
              <w:top w:val="single" w:sz="4" w:space="0" w:color="000000"/>
              <w:left w:val="nil"/>
              <w:bottom w:val="nil"/>
              <w:right w:val="nil"/>
            </w:tcBorders>
            <w:shd w:val="clear" w:color="auto" w:fill="auto"/>
            <w:tcMar>
              <w:top w:w="80" w:type="dxa"/>
              <w:left w:w="80" w:type="dxa"/>
              <w:bottom w:w="80" w:type="dxa"/>
              <w:right w:w="80" w:type="dxa"/>
            </w:tcMar>
          </w:tcPr>
          <w:p w14:paraId="444497FA" w14:textId="77777777" w:rsidR="00C03967" w:rsidRDefault="002957DE">
            <w:pPr>
              <w:pStyle w:val="Body"/>
              <w:spacing w:after="0" w:line="240" w:lineRule="auto"/>
            </w:pPr>
            <w:r>
              <w:t>2.010</w:t>
            </w:r>
          </w:p>
        </w:tc>
      </w:tr>
      <w:tr w:rsidR="00C03967" w14:paraId="3B48E631" w14:textId="77777777">
        <w:trPr>
          <w:trHeight w:val="280"/>
        </w:trPr>
        <w:tc>
          <w:tcPr>
            <w:tcW w:w="1299" w:type="dxa"/>
            <w:tcBorders>
              <w:top w:val="nil"/>
              <w:left w:val="nil"/>
              <w:bottom w:val="nil"/>
              <w:right w:val="nil"/>
            </w:tcBorders>
            <w:shd w:val="clear" w:color="auto" w:fill="auto"/>
            <w:tcMar>
              <w:top w:w="80" w:type="dxa"/>
              <w:left w:w="80" w:type="dxa"/>
              <w:bottom w:w="80" w:type="dxa"/>
              <w:right w:w="80" w:type="dxa"/>
            </w:tcMar>
          </w:tcPr>
          <w:p w14:paraId="59C56E06" w14:textId="77777777" w:rsidR="00C03967" w:rsidRDefault="00C03967"/>
        </w:tc>
        <w:tc>
          <w:tcPr>
            <w:tcW w:w="1561" w:type="dxa"/>
            <w:tcBorders>
              <w:top w:val="nil"/>
              <w:left w:val="nil"/>
              <w:bottom w:val="single" w:sz="4" w:space="0" w:color="000000"/>
              <w:right w:val="nil"/>
            </w:tcBorders>
            <w:shd w:val="clear" w:color="auto" w:fill="auto"/>
            <w:tcMar>
              <w:top w:w="80" w:type="dxa"/>
              <w:left w:w="80" w:type="dxa"/>
              <w:bottom w:w="80" w:type="dxa"/>
              <w:right w:w="80" w:type="dxa"/>
            </w:tcMar>
          </w:tcPr>
          <w:p w14:paraId="061ABFFD" w14:textId="77777777" w:rsidR="00C03967" w:rsidRDefault="00C03967"/>
        </w:tc>
        <w:tc>
          <w:tcPr>
            <w:tcW w:w="1921" w:type="dxa"/>
            <w:tcBorders>
              <w:top w:val="nil"/>
              <w:left w:val="nil"/>
              <w:bottom w:val="single" w:sz="4" w:space="0" w:color="000000"/>
              <w:right w:val="nil"/>
            </w:tcBorders>
            <w:shd w:val="clear" w:color="auto" w:fill="auto"/>
            <w:tcMar>
              <w:top w:w="80" w:type="dxa"/>
              <w:left w:w="80" w:type="dxa"/>
              <w:bottom w:w="80" w:type="dxa"/>
              <w:right w:w="80" w:type="dxa"/>
            </w:tcMar>
          </w:tcPr>
          <w:p w14:paraId="4B43FE4A" w14:textId="77777777" w:rsidR="00C03967" w:rsidRDefault="002957DE">
            <w:pPr>
              <w:pStyle w:val="Body"/>
              <w:spacing w:after="0" w:line="240" w:lineRule="auto"/>
            </w:pPr>
            <w:r>
              <w:t>Non-vegetative</w:t>
            </w:r>
          </w:p>
        </w:tc>
        <w:tc>
          <w:tcPr>
            <w:tcW w:w="2864" w:type="dxa"/>
            <w:tcBorders>
              <w:top w:val="nil"/>
              <w:left w:val="nil"/>
              <w:bottom w:val="single" w:sz="4" w:space="0" w:color="000000"/>
              <w:right w:val="nil"/>
            </w:tcBorders>
            <w:shd w:val="clear" w:color="auto" w:fill="auto"/>
            <w:tcMar>
              <w:top w:w="80" w:type="dxa"/>
              <w:left w:w="80" w:type="dxa"/>
              <w:bottom w:w="80" w:type="dxa"/>
              <w:right w:w="80" w:type="dxa"/>
            </w:tcMar>
          </w:tcPr>
          <w:p w14:paraId="0A7F2B43" w14:textId="77777777" w:rsidR="00C03967" w:rsidRDefault="002957DE">
            <w:pPr>
              <w:pStyle w:val="Body"/>
              <w:spacing w:after="0" w:line="240" w:lineRule="auto"/>
            </w:pPr>
            <w:r>
              <w:t>4.14 ± 20.20, 3.79 ± 16.13</w:t>
            </w:r>
          </w:p>
        </w:tc>
        <w:tc>
          <w:tcPr>
            <w:tcW w:w="989" w:type="dxa"/>
            <w:tcBorders>
              <w:top w:val="nil"/>
              <w:left w:val="nil"/>
              <w:bottom w:val="single" w:sz="4" w:space="0" w:color="000000"/>
              <w:right w:val="nil"/>
            </w:tcBorders>
            <w:shd w:val="clear" w:color="auto" w:fill="auto"/>
            <w:tcMar>
              <w:top w:w="80" w:type="dxa"/>
              <w:left w:w="80" w:type="dxa"/>
              <w:bottom w:w="80" w:type="dxa"/>
              <w:right w:w="80" w:type="dxa"/>
            </w:tcMar>
          </w:tcPr>
          <w:p w14:paraId="4BAB5CAA" w14:textId="77777777" w:rsidR="00C03967" w:rsidRDefault="00C03967"/>
        </w:tc>
        <w:tc>
          <w:tcPr>
            <w:tcW w:w="828" w:type="dxa"/>
            <w:tcBorders>
              <w:top w:val="nil"/>
              <w:left w:val="nil"/>
              <w:bottom w:val="single" w:sz="4" w:space="0" w:color="000000"/>
              <w:right w:val="nil"/>
            </w:tcBorders>
            <w:shd w:val="clear" w:color="auto" w:fill="auto"/>
            <w:tcMar>
              <w:top w:w="80" w:type="dxa"/>
              <w:left w:w="80" w:type="dxa"/>
              <w:bottom w:w="80" w:type="dxa"/>
              <w:right w:w="80" w:type="dxa"/>
            </w:tcMar>
          </w:tcPr>
          <w:p w14:paraId="080ECFDC" w14:textId="77777777" w:rsidR="00C03967" w:rsidRDefault="00C03967"/>
        </w:tc>
      </w:tr>
      <w:tr w:rsidR="00C03967" w14:paraId="418AFD25" w14:textId="77777777">
        <w:trPr>
          <w:trHeight w:val="280"/>
        </w:trPr>
        <w:tc>
          <w:tcPr>
            <w:tcW w:w="1299" w:type="dxa"/>
            <w:tcBorders>
              <w:top w:val="nil"/>
              <w:left w:val="nil"/>
              <w:bottom w:val="nil"/>
              <w:right w:val="nil"/>
            </w:tcBorders>
            <w:shd w:val="clear" w:color="auto" w:fill="auto"/>
            <w:tcMar>
              <w:top w:w="80" w:type="dxa"/>
              <w:left w:w="80" w:type="dxa"/>
              <w:bottom w:w="80" w:type="dxa"/>
              <w:right w:w="80" w:type="dxa"/>
            </w:tcMar>
          </w:tcPr>
          <w:p w14:paraId="76B3B346" w14:textId="77777777" w:rsidR="00C03967" w:rsidRDefault="00C03967"/>
        </w:tc>
        <w:tc>
          <w:tcPr>
            <w:tcW w:w="1561" w:type="dxa"/>
            <w:tcBorders>
              <w:top w:val="single" w:sz="4" w:space="0" w:color="000000"/>
              <w:left w:val="nil"/>
              <w:bottom w:val="nil"/>
              <w:right w:val="nil"/>
            </w:tcBorders>
            <w:shd w:val="clear" w:color="auto" w:fill="auto"/>
            <w:tcMar>
              <w:top w:w="80" w:type="dxa"/>
              <w:left w:w="80" w:type="dxa"/>
              <w:bottom w:w="80" w:type="dxa"/>
              <w:right w:w="80" w:type="dxa"/>
            </w:tcMar>
          </w:tcPr>
          <w:p w14:paraId="66F17D96" w14:textId="77777777" w:rsidR="00C03967" w:rsidRDefault="002957DE">
            <w:pPr>
              <w:pStyle w:val="Body"/>
              <w:spacing w:after="0" w:line="240" w:lineRule="auto"/>
            </w:pPr>
            <w:r>
              <w:t>Behavior</w:t>
            </w:r>
          </w:p>
        </w:tc>
        <w:tc>
          <w:tcPr>
            <w:tcW w:w="1921" w:type="dxa"/>
            <w:tcBorders>
              <w:top w:val="single" w:sz="4" w:space="0" w:color="000000"/>
              <w:left w:val="nil"/>
              <w:bottom w:val="nil"/>
              <w:right w:val="nil"/>
            </w:tcBorders>
            <w:shd w:val="clear" w:color="auto" w:fill="auto"/>
            <w:tcMar>
              <w:top w:w="80" w:type="dxa"/>
              <w:left w:w="80" w:type="dxa"/>
              <w:bottom w:w="80" w:type="dxa"/>
              <w:right w:w="80" w:type="dxa"/>
            </w:tcMar>
          </w:tcPr>
          <w:p w14:paraId="596BD8C1" w14:textId="77777777" w:rsidR="00C03967" w:rsidRDefault="002957DE">
            <w:pPr>
              <w:pStyle w:val="Body"/>
              <w:spacing w:after="0" w:line="240" w:lineRule="auto"/>
            </w:pPr>
            <w:r>
              <w:t>Active movement</w:t>
            </w:r>
          </w:p>
        </w:tc>
        <w:tc>
          <w:tcPr>
            <w:tcW w:w="2864" w:type="dxa"/>
            <w:tcBorders>
              <w:top w:val="single" w:sz="4" w:space="0" w:color="000000"/>
              <w:left w:val="nil"/>
              <w:bottom w:val="nil"/>
              <w:right w:val="nil"/>
            </w:tcBorders>
            <w:shd w:val="clear" w:color="auto" w:fill="auto"/>
            <w:tcMar>
              <w:top w:w="80" w:type="dxa"/>
              <w:left w:w="80" w:type="dxa"/>
              <w:bottom w:w="80" w:type="dxa"/>
              <w:right w:w="80" w:type="dxa"/>
            </w:tcMar>
          </w:tcPr>
          <w:p w14:paraId="19674838" w14:textId="77777777" w:rsidR="00C03967" w:rsidRDefault="002957DE">
            <w:pPr>
              <w:pStyle w:val="Body"/>
              <w:spacing w:after="0" w:line="240" w:lineRule="auto"/>
            </w:pPr>
            <w:r>
              <w:t>3.63 ± 6.44, 1.51 ± 6.17</w:t>
            </w:r>
          </w:p>
        </w:tc>
        <w:tc>
          <w:tcPr>
            <w:tcW w:w="989" w:type="dxa"/>
            <w:tcBorders>
              <w:top w:val="single" w:sz="4" w:space="0" w:color="000000"/>
              <w:left w:val="nil"/>
              <w:bottom w:val="nil"/>
              <w:right w:val="nil"/>
            </w:tcBorders>
            <w:shd w:val="clear" w:color="auto" w:fill="auto"/>
            <w:tcMar>
              <w:top w:w="80" w:type="dxa"/>
              <w:left w:w="80" w:type="dxa"/>
              <w:bottom w:w="80" w:type="dxa"/>
              <w:right w:w="80" w:type="dxa"/>
            </w:tcMar>
          </w:tcPr>
          <w:p w14:paraId="2A4A5999" w14:textId="77777777" w:rsidR="00C03967" w:rsidRDefault="002957DE">
            <w:pPr>
              <w:pStyle w:val="Body"/>
              <w:spacing w:after="0" w:line="240" w:lineRule="auto"/>
            </w:pPr>
            <w:r>
              <w:rPr>
                <w:rFonts w:ascii="Helvetica" w:hAnsi="Helvetica"/>
                <w:b/>
                <w:bCs/>
              </w:rPr>
              <w:t>&lt;0.001</w:t>
            </w:r>
          </w:p>
        </w:tc>
        <w:tc>
          <w:tcPr>
            <w:tcW w:w="828" w:type="dxa"/>
            <w:tcBorders>
              <w:top w:val="single" w:sz="4" w:space="0" w:color="000000"/>
              <w:left w:val="nil"/>
              <w:bottom w:val="nil"/>
              <w:right w:val="nil"/>
            </w:tcBorders>
            <w:shd w:val="clear" w:color="auto" w:fill="auto"/>
            <w:tcMar>
              <w:top w:w="80" w:type="dxa"/>
              <w:left w:w="80" w:type="dxa"/>
              <w:bottom w:w="80" w:type="dxa"/>
              <w:right w:w="80" w:type="dxa"/>
            </w:tcMar>
          </w:tcPr>
          <w:p w14:paraId="015C007A" w14:textId="77777777" w:rsidR="00C03967" w:rsidRDefault="002957DE">
            <w:pPr>
              <w:pStyle w:val="Body"/>
              <w:spacing w:after="0" w:line="240" w:lineRule="auto"/>
            </w:pPr>
            <w:r>
              <w:t>3.304</w:t>
            </w:r>
          </w:p>
        </w:tc>
      </w:tr>
      <w:tr w:rsidR="00C03967" w14:paraId="6CEFC96D" w14:textId="77777777">
        <w:trPr>
          <w:trHeight w:val="280"/>
        </w:trPr>
        <w:tc>
          <w:tcPr>
            <w:tcW w:w="1299" w:type="dxa"/>
            <w:tcBorders>
              <w:top w:val="nil"/>
              <w:left w:val="nil"/>
              <w:bottom w:val="nil"/>
              <w:right w:val="nil"/>
            </w:tcBorders>
            <w:shd w:val="clear" w:color="auto" w:fill="auto"/>
            <w:tcMar>
              <w:top w:w="80" w:type="dxa"/>
              <w:left w:w="80" w:type="dxa"/>
              <w:bottom w:w="80" w:type="dxa"/>
              <w:right w:w="80" w:type="dxa"/>
            </w:tcMar>
          </w:tcPr>
          <w:p w14:paraId="0C1E5075" w14:textId="77777777" w:rsidR="00C03967" w:rsidRDefault="00C03967"/>
        </w:tc>
        <w:tc>
          <w:tcPr>
            <w:tcW w:w="1561" w:type="dxa"/>
            <w:tcBorders>
              <w:top w:val="nil"/>
              <w:left w:val="nil"/>
              <w:bottom w:val="nil"/>
              <w:right w:val="nil"/>
            </w:tcBorders>
            <w:shd w:val="clear" w:color="auto" w:fill="auto"/>
            <w:tcMar>
              <w:top w:w="80" w:type="dxa"/>
              <w:left w:w="80" w:type="dxa"/>
              <w:bottom w:w="80" w:type="dxa"/>
              <w:right w:w="80" w:type="dxa"/>
            </w:tcMar>
          </w:tcPr>
          <w:p w14:paraId="0201598C" w14:textId="77777777" w:rsidR="00C03967" w:rsidRDefault="00C03967"/>
        </w:tc>
        <w:tc>
          <w:tcPr>
            <w:tcW w:w="1921" w:type="dxa"/>
            <w:tcBorders>
              <w:top w:val="nil"/>
              <w:left w:val="nil"/>
              <w:bottom w:val="nil"/>
              <w:right w:val="nil"/>
            </w:tcBorders>
            <w:shd w:val="clear" w:color="auto" w:fill="auto"/>
            <w:tcMar>
              <w:top w:w="80" w:type="dxa"/>
              <w:left w:w="80" w:type="dxa"/>
              <w:bottom w:w="80" w:type="dxa"/>
              <w:right w:w="80" w:type="dxa"/>
            </w:tcMar>
          </w:tcPr>
          <w:p w14:paraId="08D4F673" w14:textId="77777777" w:rsidR="00C03967" w:rsidRDefault="002957DE">
            <w:pPr>
              <w:pStyle w:val="Body"/>
              <w:spacing w:after="0" w:line="240" w:lineRule="auto"/>
            </w:pPr>
            <w:r>
              <w:t>Cleaning</w:t>
            </w:r>
          </w:p>
        </w:tc>
        <w:tc>
          <w:tcPr>
            <w:tcW w:w="2864" w:type="dxa"/>
            <w:tcBorders>
              <w:top w:val="nil"/>
              <w:left w:val="nil"/>
              <w:bottom w:val="nil"/>
              <w:right w:val="nil"/>
            </w:tcBorders>
            <w:shd w:val="clear" w:color="auto" w:fill="auto"/>
            <w:tcMar>
              <w:top w:w="80" w:type="dxa"/>
              <w:left w:w="80" w:type="dxa"/>
              <w:bottom w:w="80" w:type="dxa"/>
              <w:right w:w="80" w:type="dxa"/>
            </w:tcMar>
          </w:tcPr>
          <w:p w14:paraId="6CFF6228" w14:textId="77777777" w:rsidR="00C03967" w:rsidRDefault="002957DE">
            <w:pPr>
              <w:pStyle w:val="Body"/>
              <w:spacing w:after="0" w:line="240" w:lineRule="auto"/>
            </w:pPr>
            <w:r>
              <w:t>0.09 ± 0.37</w:t>
            </w:r>
          </w:p>
        </w:tc>
        <w:tc>
          <w:tcPr>
            <w:tcW w:w="989" w:type="dxa"/>
            <w:tcBorders>
              <w:top w:val="nil"/>
              <w:left w:val="nil"/>
              <w:bottom w:val="nil"/>
              <w:right w:val="nil"/>
            </w:tcBorders>
            <w:shd w:val="clear" w:color="auto" w:fill="auto"/>
            <w:tcMar>
              <w:top w:w="80" w:type="dxa"/>
              <w:left w:w="80" w:type="dxa"/>
              <w:bottom w:w="80" w:type="dxa"/>
              <w:right w:w="80" w:type="dxa"/>
            </w:tcMar>
          </w:tcPr>
          <w:p w14:paraId="1C659B33" w14:textId="77777777" w:rsidR="00C03967" w:rsidRDefault="00C03967"/>
        </w:tc>
        <w:tc>
          <w:tcPr>
            <w:tcW w:w="828" w:type="dxa"/>
            <w:tcBorders>
              <w:top w:val="nil"/>
              <w:left w:val="nil"/>
              <w:bottom w:val="nil"/>
              <w:right w:val="nil"/>
            </w:tcBorders>
            <w:shd w:val="clear" w:color="auto" w:fill="auto"/>
            <w:tcMar>
              <w:top w:w="80" w:type="dxa"/>
              <w:left w:w="80" w:type="dxa"/>
              <w:bottom w:w="80" w:type="dxa"/>
              <w:right w:w="80" w:type="dxa"/>
            </w:tcMar>
          </w:tcPr>
          <w:p w14:paraId="00FFB5D8" w14:textId="77777777" w:rsidR="00C03967" w:rsidRDefault="00C03967"/>
        </w:tc>
      </w:tr>
      <w:tr w:rsidR="00C03967" w14:paraId="1FD8E286" w14:textId="77777777">
        <w:trPr>
          <w:trHeight w:val="280"/>
        </w:trPr>
        <w:tc>
          <w:tcPr>
            <w:tcW w:w="1299" w:type="dxa"/>
            <w:tcBorders>
              <w:top w:val="nil"/>
              <w:left w:val="nil"/>
              <w:bottom w:val="nil"/>
              <w:right w:val="nil"/>
            </w:tcBorders>
            <w:shd w:val="clear" w:color="auto" w:fill="auto"/>
            <w:tcMar>
              <w:top w:w="80" w:type="dxa"/>
              <w:left w:w="80" w:type="dxa"/>
              <w:bottom w:w="80" w:type="dxa"/>
              <w:right w:w="80" w:type="dxa"/>
            </w:tcMar>
          </w:tcPr>
          <w:p w14:paraId="460F5003" w14:textId="77777777" w:rsidR="00C03967" w:rsidRDefault="00C03967"/>
        </w:tc>
        <w:tc>
          <w:tcPr>
            <w:tcW w:w="1561" w:type="dxa"/>
            <w:tcBorders>
              <w:top w:val="nil"/>
              <w:left w:val="nil"/>
              <w:bottom w:val="nil"/>
              <w:right w:val="nil"/>
            </w:tcBorders>
            <w:shd w:val="clear" w:color="auto" w:fill="auto"/>
            <w:tcMar>
              <w:top w:w="80" w:type="dxa"/>
              <w:left w:w="80" w:type="dxa"/>
              <w:bottom w:w="80" w:type="dxa"/>
              <w:right w:w="80" w:type="dxa"/>
            </w:tcMar>
          </w:tcPr>
          <w:p w14:paraId="547D5A61" w14:textId="77777777" w:rsidR="00C03967" w:rsidRDefault="00C03967"/>
        </w:tc>
        <w:tc>
          <w:tcPr>
            <w:tcW w:w="1921" w:type="dxa"/>
            <w:tcBorders>
              <w:top w:val="nil"/>
              <w:left w:val="nil"/>
              <w:bottom w:val="nil"/>
              <w:right w:val="nil"/>
            </w:tcBorders>
            <w:shd w:val="clear" w:color="auto" w:fill="auto"/>
            <w:tcMar>
              <w:top w:w="80" w:type="dxa"/>
              <w:left w:w="80" w:type="dxa"/>
              <w:bottom w:w="80" w:type="dxa"/>
              <w:right w:w="80" w:type="dxa"/>
            </w:tcMar>
          </w:tcPr>
          <w:p w14:paraId="68012C87" w14:textId="77777777" w:rsidR="00C03967" w:rsidRDefault="002957DE">
            <w:pPr>
              <w:pStyle w:val="Body"/>
              <w:spacing w:after="0" w:line="240" w:lineRule="auto"/>
            </w:pPr>
            <w:r>
              <w:t>Feeding</w:t>
            </w:r>
          </w:p>
        </w:tc>
        <w:tc>
          <w:tcPr>
            <w:tcW w:w="2864" w:type="dxa"/>
            <w:tcBorders>
              <w:top w:val="nil"/>
              <w:left w:val="nil"/>
              <w:bottom w:val="nil"/>
              <w:right w:val="nil"/>
            </w:tcBorders>
            <w:shd w:val="clear" w:color="auto" w:fill="auto"/>
            <w:tcMar>
              <w:top w:w="80" w:type="dxa"/>
              <w:left w:w="80" w:type="dxa"/>
              <w:bottom w:w="80" w:type="dxa"/>
              <w:right w:w="80" w:type="dxa"/>
            </w:tcMar>
          </w:tcPr>
          <w:p w14:paraId="10162976" w14:textId="77777777" w:rsidR="00C03967" w:rsidRDefault="002957DE">
            <w:pPr>
              <w:pStyle w:val="Body"/>
              <w:spacing w:after="0" w:line="240" w:lineRule="auto"/>
            </w:pPr>
            <w:r>
              <w:t>0.79 ± 1.57, 0.74 ± 3.26</w:t>
            </w:r>
          </w:p>
        </w:tc>
        <w:tc>
          <w:tcPr>
            <w:tcW w:w="989" w:type="dxa"/>
            <w:tcBorders>
              <w:top w:val="nil"/>
              <w:left w:val="nil"/>
              <w:bottom w:val="nil"/>
              <w:right w:val="nil"/>
            </w:tcBorders>
            <w:shd w:val="clear" w:color="auto" w:fill="auto"/>
            <w:tcMar>
              <w:top w:w="80" w:type="dxa"/>
              <w:left w:w="80" w:type="dxa"/>
              <w:bottom w:w="80" w:type="dxa"/>
              <w:right w:w="80" w:type="dxa"/>
            </w:tcMar>
          </w:tcPr>
          <w:p w14:paraId="3D41555B" w14:textId="77777777" w:rsidR="00C03967" w:rsidRDefault="00C03967"/>
        </w:tc>
        <w:tc>
          <w:tcPr>
            <w:tcW w:w="828" w:type="dxa"/>
            <w:tcBorders>
              <w:top w:val="nil"/>
              <w:left w:val="nil"/>
              <w:bottom w:val="nil"/>
              <w:right w:val="nil"/>
            </w:tcBorders>
            <w:shd w:val="clear" w:color="auto" w:fill="auto"/>
            <w:tcMar>
              <w:top w:w="80" w:type="dxa"/>
              <w:left w:w="80" w:type="dxa"/>
              <w:bottom w:w="80" w:type="dxa"/>
              <w:right w:w="80" w:type="dxa"/>
            </w:tcMar>
          </w:tcPr>
          <w:p w14:paraId="0E745476" w14:textId="77777777" w:rsidR="00C03967" w:rsidRDefault="00C03967"/>
        </w:tc>
      </w:tr>
      <w:tr w:rsidR="00C03967" w14:paraId="35B0C78C" w14:textId="77777777">
        <w:trPr>
          <w:trHeight w:val="280"/>
        </w:trPr>
        <w:tc>
          <w:tcPr>
            <w:tcW w:w="1299" w:type="dxa"/>
            <w:tcBorders>
              <w:top w:val="nil"/>
              <w:left w:val="nil"/>
              <w:bottom w:val="nil"/>
              <w:right w:val="nil"/>
            </w:tcBorders>
            <w:shd w:val="clear" w:color="auto" w:fill="auto"/>
            <w:tcMar>
              <w:top w:w="80" w:type="dxa"/>
              <w:left w:w="80" w:type="dxa"/>
              <w:bottom w:w="80" w:type="dxa"/>
              <w:right w:w="80" w:type="dxa"/>
            </w:tcMar>
          </w:tcPr>
          <w:p w14:paraId="5E76F63C" w14:textId="77777777" w:rsidR="00C03967" w:rsidRDefault="00C03967"/>
        </w:tc>
        <w:tc>
          <w:tcPr>
            <w:tcW w:w="1561" w:type="dxa"/>
            <w:tcBorders>
              <w:top w:val="nil"/>
              <w:left w:val="nil"/>
              <w:bottom w:val="nil"/>
              <w:right w:val="nil"/>
            </w:tcBorders>
            <w:shd w:val="clear" w:color="auto" w:fill="auto"/>
            <w:tcMar>
              <w:top w:w="80" w:type="dxa"/>
              <w:left w:w="80" w:type="dxa"/>
              <w:bottom w:w="80" w:type="dxa"/>
              <w:right w:w="80" w:type="dxa"/>
            </w:tcMar>
          </w:tcPr>
          <w:p w14:paraId="14D1478C" w14:textId="77777777" w:rsidR="00C03967" w:rsidRDefault="00C03967"/>
        </w:tc>
        <w:tc>
          <w:tcPr>
            <w:tcW w:w="1921" w:type="dxa"/>
            <w:tcBorders>
              <w:top w:val="nil"/>
              <w:left w:val="nil"/>
              <w:bottom w:val="nil"/>
              <w:right w:val="nil"/>
            </w:tcBorders>
            <w:shd w:val="clear" w:color="auto" w:fill="auto"/>
            <w:tcMar>
              <w:top w:w="80" w:type="dxa"/>
              <w:left w:w="80" w:type="dxa"/>
              <w:bottom w:w="80" w:type="dxa"/>
              <w:right w:w="80" w:type="dxa"/>
            </w:tcMar>
          </w:tcPr>
          <w:p w14:paraId="3BB280FA" w14:textId="77777777" w:rsidR="00C03967" w:rsidRDefault="002957DE">
            <w:pPr>
              <w:pStyle w:val="Body"/>
              <w:spacing w:after="0" w:line="240" w:lineRule="auto"/>
            </w:pPr>
            <w:r>
              <w:t>Inactivity</w:t>
            </w:r>
          </w:p>
        </w:tc>
        <w:tc>
          <w:tcPr>
            <w:tcW w:w="2864" w:type="dxa"/>
            <w:tcBorders>
              <w:top w:val="nil"/>
              <w:left w:val="nil"/>
              <w:bottom w:val="nil"/>
              <w:right w:val="nil"/>
            </w:tcBorders>
            <w:shd w:val="clear" w:color="auto" w:fill="auto"/>
            <w:tcMar>
              <w:top w:w="80" w:type="dxa"/>
              <w:left w:w="80" w:type="dxa"/>
              <w:bottom w:w="80" w:type="dxa"/>
              <w:right w:w="80" w:type="dxa"/>
            </w:tcMar>
          </w:tcPr>
          <w:p w14:paraId="4A0ADCB9" w14:textId="77777777" w:rsidR="00C03967" w:rsidRDefault="002957DE">
            <w:pPr>
              <w:pStyle w:val="Body"/>
              <w:spacing w:after="0" w:line="240" w:lineRule="auto"/>
            </w:pPr>
            <w:r>
              <w:t>2.02 ± 3.14, 1.00 ± 5.35</w:t>
            </w:r>
          </w:p>
        </w:tc>
        <w:tc>
          <w:tcPr>
            <w:tcW w:w="989" w:type="dxa"/>
            <w:tcBorders>
              <w:top w:val="nil"/>
              <w:left w:val="nil"/>
              <w:bottom w:val="nil"/>
              <w:right w:val="nil"/>
            </w:tcBorders>
            <w:shd w:val="clear" w:color="auto" w:fill="auto"/>
            <w:tcMar>
              <w:top w:w="80" w:type="dxa"/>
              <w:left w:w="80" w:type="dxa"/>
              <w:bottom w:w="80" w:type="dxa"/>
              <w:right w:w="80" w:type="dxa"/>
            </w:tcMar>
          </w:tcPr>
          <w:p w14:paraId="1DC2803F" w14:textId="77777777" w:rsidR="00C03967" w:rsidRDefault="00C03967"/>
        </w:tc>
        <w:tc>
          <w:tcPr>
            <w:tcW w:w="828" w:type="dxa"/>
            <w:tcBorders>
              <w:top w:val="nil"/>
              <w:left w:val="nil"/>
              <w:bottom w:val="nil"/>
              <w:right w:val="nil"/>
            </w:tcBorders>
            <w:shd w:val="clear" w:color="auto" w:fill="auto"/>
            <w:tcMar>
              <w:top w:w="80" w:type="dxa"/>
              <w:left w:w="80" w:type="dxa"/>
              <w:bottom w:w="80" w:type="dxa"/>
              <w:right w:w="80" w:type="dxa"/>
            </w:tcMar>
          </w:tcPr>
          <w:p w14:paraId="49BEBEF6" w14:textId="77777777" w:rsidR="00C03967" w:rsidRDefault="00C03967"/>
        </w:tc>
      </w:tr>
      <w:tr w:rsidR="00C03967" w14:paraId="59C64537" w14:textId="77777777">
        <w:trPr>
          <w:trHeight w:val="275"/>
        </w:trPr>
        <w:tc>
          <w:tcPr>
            <w:tcW w:w="1299" w:type="dxa"/>
            <w:tcBorders>
              <w:top w:val="nil"/>
              <w:left w:val="nil"/>
              <w:bottom w:val="single" w:sz="4" w:space="0" w:color="000000"/>
              <w:right w:val="nil"/>
            </w:tcBorders>
            <w:shd w:val="clear" w:color="auto" w:fill="auto"/>
            <w:tcMar>
              <w:top w:w="80" w:type="dxa"/>
              <w:left w:w="80" w:type="dxa"/>
              <w:bottom w:w="80" w:type="dxa"/>
              <w:right w:w="80" w:type="dxa"/>
            </w:tcMar>
          </w:tcPr>
          <w:p w14:paraId="59E41A14" w14:textId="77777777" w:rsidR="00C03967" w:rsidRDefault="00C03967"/>
        </w:tc>
        <w:tc>
          <w:tcPr>
            <w:tcW w:w="1561" w:type="dxa"/>
            <w:tcBorders>
              <w:top w:val="nil"/>
              <w:left w:val="nil"/>
              <w:bottom w:val="single" w:sz="4" w:space="0" w:color="000000"/>
              <w:right w:val="nil"/>
            </w:tcBorders>
            <w:shd w:val="clear" w:color="auto" w:fill="auto"/>
            <w:tcMar>
              <w:top w:w="80" w:type="dxa"/>
              <w:left w:w="80" w:type="dxa"/>
              <w:bottom w:w="80" w:type="dxa"/>
              <w:right w:w="80" w:type="dxa"/>
            </w:tcMar>
          </w:tcPr>
          <w:p w14:paraId="1EC95167" w14:textId="77777777" w:rsidR="00C03967" w:rsidRDefault="00C03967"/>
        </w:tc>
        <w:tc>
          <w:tcPr>
            <w:tcW w:w="1921" w:type="dxa"/>
            <w:tcBorders>
              <w:top w:val="nil"/>
              <w:left w:val="nil"/>
              <w:bottom w:val="single" w:sz="4" w:space="0" w:color="000000"/>
              <w:right w:val="nil"/>
            </w:tcBorders>
            <w:shd w:val="clear" w:color="auto" w:fill="auto"/>
            <w:tcMar>
              <w:top w:w="80" w:type="dxa"/>
              <w:left w:w="80" w:type="dxa"/>
              <w:bottom w:w="80" w:type="dxa"/>
              <w:right w:w="80" w:type="dxa"/>
            </w:tcMar>
          </w:tcPr>
          <w:p w14:paraId="2C44919E" w14:textId="77777777" w:rsidR="00C03967" w:rsidRDefault="002957DE">
            <w:pPr>
              <w:pStyle w:val="Body"/>
              <w:spacing w:after="0" w:line="240" w:lineRule="auto"/>
            </w:pPr>
            <w:r>
              <w:t>Territorial/mating</w:t>
            </w:r>
          </w:p>
        </w:tc>
        <w:tc>
          <w:tcPr>
            <w:tcW w:w="2864" w:type="dxa"/>
            <w:tcBorders>
              <w:top w:val="nil"/>
              <w:left w:val="nil"/>
              <w:bottom w:val="single" w:sz="4" w:space="0" w:color="000000"/>
              <w:right w:val="nil"/>
            </w:tcBorders>
            <w:shd w:val="clear" w:color="auto" w:fill="auto"/>
            <w:tcMar>
              <w:top w:w="80" w:type="dxa"/>
              <w:left w:w="80" w:type="dxa"/>
              <w:bottom w:w="80" w:type="dxa"/>
              <w:right w:w="80" w:type="dxa"/>
            </w:tcMar>
          </w:tcPr>
          <w:p w14:paraId="5D9332E3" w14:textId="77777777" w:rsidR="00C03967" w:rsidRDefault="002957DE">
            <w:pPr>
              <w:pStyle w:val="Body"/>
              <w:spacing w:after="0" w:line="240" w:lineRule="auto"/>
            </w:pPr>
            <w:r>
              <w:t>6.00 ± 15.31, 1.74 ± 8.21</w:t>
            </w:r>
          </w:p>
        </w:tc>
        <w:tc>
          <w:tcPr>
            <w:tcW w:w="989" w:type="dxa"/>
            <w:tcBorders>
              <w:top w:val="nil"/>
              <w:left w:val="nil"/>
              <w:bottom w:val="single" w:sz="4" w:space="0" w:color="000000"/>
              <w:right w:val="nil"/>
            </w:tcBorders>
            <w:shd w:val="clear" w:color="auto" w:fill="auto"/>
            <w:tcMar>
              <w:top w:w="80" w:type="dxa"/>
              <w:left w:w="80" w:type="dxa"/>
              <w:bottom w:w="80" w:type="dxa"/>
              <w:right w:w="80" w:type="dxa"/>
            </w:tcMar>
          </w:tcPr>
          <w:p w14:paraId="73141C28" w14:textId="77777777" w:rsidR="00C03967" w:rsidRDefault="00C03967"/>
        </w:tc>
        <w:tc>
          <w:tcPr>
            <w:tcW w:w="828" w:type="dxa"/>
            <w:tcBorders>
              <w:top w:val="nil"/>
              <w:left w:val="nil"/>
              <w:bottom w:val="single" w:sz="4" w:space="0" w:color="000000"/>
              <w:right w:val="nil"/>
            </w:tcBorders>
            <w:shd w:val="clear" w:color="auto" w:fill="auto"/>
            <w:tcMar>
              <w:top w:w="80" w:type="dxa"/>
              <w:left w:w="80" w:type="dxa"/>
              <w:bottom w:w="80" w:type="dxa"/>
              <w:right w:w="80" w:type="dxa"/>
            </w:tcMar>
          </w:tcPr>
          <w:p w14:paraId="658927BC" w14:textId="77777777" w:rsidR="00C03967" w:rsidRDefault="00C03967"/>
        </w:tc>
      </w:tr>
      <w:tr w:rsidR="00C03967" w14:paraId="214509AC" w14:textId="77777777">
        <w:trPr>
          <w:trHeight w:val="535"/>
        </w:trPr>
        <w:tc>
          <w:tcPr>
            <w:tcW w:w="1299" w:type="dxa"/>
            <w:tcBorders>
              <w:top w:val="single" w:sz="4" w:space="0" w:color="000000"/>
              <w:left w:val="nil"/>
              <w:bottom w:val="nil"/>
              <w:right w:val="nil"/>
            </w:tcBorders>
            <w:shd w:val="clear" w:color="auto" w:fill="auto"/>
            <w:tcMar>
              <w:top w:w="80" w:type="dxa"/>
              <w:left w:w="80" w:type="dxa"/>
              <w:bottom w:w="80" w:type="dxa"/>
              <w:right w:w="80" w:type="dxa"/>
            </w:tcMar>
          </w:tcPr>
          <w:p w14:paraId="265A3ABB" w14:textId="77777777" w:rsidR="00C03967" w:rsidRDefault="002957DE">
            <w:pPr>
              <w:pStyle w:val="Body"/>
              <w:spacing w:after="0" w:line="240" w:lineRule="auto"/>
            </w:pPr>
            <w:r>
              <w:t xml:space="preserve">Trophic </w:t>
            </w:r>
          </w:p>
        </w:tc>
        <w:tc>
          <w:tcPr>
            <w:tcW w:w="1561" w:type="dxa"/>
            <w:tcBorders>
              <w:top w:val="single" w:sz="4" w:space="0" w:color="000000"/>
              <w:left w:val="nil"/>
              <w:bottom w:val="nil"/>
              <w:right w:val="nil"/>
            </w:tcBorders>
            <w:shd w:val="clear" w:color="auto" w:fill="auto"/>
            <w:tcMar>
              <w:top w:w="80" w:type="dxa"/>
              <w:left w:w="80" w:type="dxa"/>
              <w:bottom w:w="80" w:type="dxa"/>
              <w:right w:w="80" w:type="dxa"/>
            </w:tcMar>
          </w:tcPr>
          <w:p w14:paraId="6E8BD30D" w14:textId="77777777" w:rsidR="00C03967" w:rsidRDefault="002957DE">
            <w:pPr>
              <w:pStyle w:val="Body"/>
              <w:spacing w:after="0" w:line="240" w:lineRule="auto"/>
            </w:pPr>
            <w:r>
              <w:t>3 mesohabitat</w:t>
            </w:r>
          </w:p>
        </w:tc>
        <w:tc>
          <w:tcPr>
            <w:tcW w:w="1921" w:type="dxa"/>
            <w:tcBorders>
              <w:top w:val="single" w:sz="4" w:space="0" w:color="000000"/>
              <w:left w:val="nil"/>
              <w:bottom w:val="nil"/>
              <w:right w:val="nil"/>
            </w:tcBorders>
            <w:shd w:val="clear" w:color="auto" w:fill="auto"/>
            <w:tcMar>
              <w:top w:w="80" w:type="dxa"/>
              <w:left w:w="80" w:type="dxa"/>
              <w:bottom w:w="80" w:type="dxa"/>
              <w:right w:w="80" w:type="dxa"/>
            </w:tcMar>
          </w:tcPr>
          <w:p w14:paraId="052C7FA1" w14:textId="77777777" w:rsidR="00C03967" w:rsidRDefault="002957DE">
            <w:pPr>
              <w:pStyle w:val="Body"/>
              <w:spacing w:after="0" w:line="240" w:lineRule="auto"/>
            </w:pPr>
            <w:r>
              <w:t>Shrub</w:t>
            </w:r>
          </w:p>
        </w:tc>
        <w:tc>
          <w:tcPr>
            <w:tcW w:w="2864" w:type="dxa"/>
            <w:tcBorders>
              <w:top w:val="single" w:sz="4" w:space="0" w:color="000000"/>
              <w:left w:val="nil"/>
              <w:bottom w:val="nil"/>
              <w:right w:val="nil"/>
            </w:tcBorders>
            <w:shd w:val="clear" w:color="auto" w:fill="auto"/>
            <w:tcMar>
              <w:top w:w="80" w:type="dxa"/>
              <w:left w:w="80" w:type="dxa"/>
              <w:bottom w:w="80" w:type="dxa"/>
              <w:right w:w="80" w:type="dxa"/>
            </w:tcMar>
          </w:tcPr>
          <w:p w14:paraId="1728F82A" w14:textId="77777777" w:rsidR="00C03967" w:rsidRDefault="002957DE">
            <w:pPr>
              <w:pStyle w:val="Body"/>
              <w:spacing w:after="0" w:line="240" w:lineRule="auto"/>
            </w:pPr>
            <w:r>
              <w:t>28.11 ± 42.96, 9.56 ± 18.10</w:t>
            </w:r>
          </w:p>
        </w:tc>
        <w:tc>
          <w:tcPr>
            <w:tcW w:w="989" w:type="dxa"/>
            <w:tcBorders>
              <w:top w:val="single" w:sz="4" w:space="0" w:color="000000"/>
              <w:left w:val="nil"/>
              <w:bottom w:val="nil"/>
              <w:right w:val="nil"/>
            </w:tcBorders>
            <w:shd w:val="clear" w:color="auto" w:fill="auto"/>
            <w:tcMar>
              <w:top w:w="80" w:type="dxa"/>
              <w:left w:w="80" w:type="dxa"/>
              <w:bottom w:w="80" w:type="dxa"/>
              <w:right w:w="80" w:type="dxa"/>
            </w:tcMar>
          </w:tcPr>
          <w:p w14:paraId="19C53156" w14:textId="77777777" w:rsidR="00C03967" w:rsidRDefault="002957DE">
            <w:pPr>
              <w:pStyle w:val="Body"/>
              <w:spacing w:after="0" w:line="240" w:lineRule="auto"/>
            </w:pPr>
            <w:r>
              <w:t>0.345</w:t>
            </w:r>
          </w:p>
        </w:tc>
        <w:tc>
          <w:tcPr>
            <w:tcW w:w="828" w:type="dxa"/>
            <w:tcBorders>
              <w:top w:val="single" w:sz="4" w:space="0" w:color="000000"/>
              <w:left w:val="nil"/>
              <w:bottom w:val="nil"/>
              <w:right w:val="nil"/>
            </w:tcBorders>
            <w:shd w:val="clear" w:color="auto" w:fill="auto"/>
            <w:tcMar>
              <w:top w:w="80" w:type="dxa"/>
              <w:left w:w="80" w:type="dxa"/>
              <w:bottom w:w="80" w:type="dxa"/>
              <w:right w:w="80" w:type="dxa"/>
            </w:tcMar>
          </w:tcPr>
          <w:p w14:paraId="3D026E0F" w14:textId="77777777" w:rsidR="00C03967" w:rsidRDefault="002957DE">
            <w:pPr>
              <w:pStyle w:val="Body"/>
              <w:spacing w:after="0" w:line="240" w:lineRule="auto"/>
            </w:pPr>
            <w:r>
              <w:t>1.155</w:t>
            </w:r>
          </w:p>
        </w:tc>
      </w:tr>
      <w:tr w:rsidR="00C03967" w14:paraId="76489A2E" w14:textId="77777777">
        <w:trPr>
          <w:trHeight w:val="540"/>
        </w:trPr>
        <w:tc>
          <w:tcPr>
            <w:tcW w:w="1299" w:type="dxa"/>
            <w:tcBorders>
              <w:top w:val="nil"/>
              <w:left w:val="nil"/>
              <w:bottom w:val="nil"/>
              <w:right w:val="nil"/>
            </w:tcBorders>
            <w:shd w:val="clear" w:color="auto" w:fill="auto"/>
            <w:tcMar>
              <w:top w:w="80" w:type="dxa"/>
              <w:left w:w="80" w:type="dxa"/>
              <w:bottom w:w="80" w:type="dxa"/>
              <w:right w:w="80" w:type="dxa"/>
            </w:tcMar>
          </w:tcPr>
          <w:p w14:paraId="7090C540" w14:textId="77777777" w:rsidR="00C03967" w:rsidRDefault="00C03967"/>
        </w:tc>
        <w:tc>
          <w:tcPr>
            <w:tcW w:w="1561" w:type="dxa"/>
            <w:tcBorders>
              <w:top w:val="nil"/>
              <w:left w:val="nil"/>
              <w:bottom w:val="nil"/>
              <w:right w:val="nil"/>
            </w:tcBorders>
            <w:shd w:val="clear" w:color="auto" w:fill="auto"/>
            <w:tcMar>
              <w:top w:w="80" w:type="dxa"/>
              <w:left w:w="80" w:type="dxa"/>
              <w:bottom w:w="80" w:type="dxa"/>
              <w:right w:w="80" w:type="dxa"/>
            </w:tcMar>
          </w:tcPr>
          <w:p w14:paraId="7CEC2A2C" w14:textId="77777777" w:rsidR="00C03967" w:rsidRDefault="00C03967"/>
        </w:tc>
        <w:tc>
          <w:tcPr>
            <w:tcW w:w="1921" w:type="dxa"/>
            <w:tcBorders>
              <w:top w:val="nil"/>
              <w:left w:val="nil"/>
              <w:bottom w:val="nil"/>
              <w:right w:val="nil"/>
            </w:tcBorders>
            <w:shd w:val="clear" w:color="auto" w:fill="auto"/>
            <w:tcMar>
              <w:top w:w="80" w:type="dxa"/>
              <w:left w:w="80" w:type="dxa"/>
              <w:bottom w:w="80" w:type="dxa"/>
              <w:right w:w="80" w:type="dxa"/>
            </w:tcMar>
          </w:tcPr>
          <w:p w14:paraId="0B1AD8FE" w14:textId="77777777" w:rsidR="00C03967" w:rsidRDefault="002957DE">
            <w:pPr>
              <w:pStyle w:val="Body"/>
              <w:spacing w:after="0" w:line="240" w:lineRule="auto"/>
            </w:pPr>
            <w:r>
              <w:t>Cactus</w:t>
            </w:r>
          </w:p>
        </w:tc>
        <w:tc>
          <w:tcPr>
            <w:tcW w:w="2864" w:type="dxa"/>
            <w:tcBorders>
              <w:top w:val="nil"/>
              <w:left w:val="nil"/>
              <w:bottom w:val="nil"/>
              <w:right w:val="nil"/>
            </w:tcBorders>
            <w:shd w:val="clear" w:color="auto" w:fill="auto"/>
            <w:tcMar>
              <w:top w:w="80" w:type="dxa"/>
              <w:left w:w="80" w:type="dxa"/>
              <w:bottom w:w="80" w:type="dxa"/>
              <w:right w:w="80" w:type="dxa"/>
            </w:tcMar>
          </w:tcPr>
          <w:p w14:paraId="20033741" w14:textId="77777777" w:rsidR="00C03967" w:rsidRDefault="002957DE">
            <w:pPr>
              <w:pStyle w:val="Body"/>
              <w:spacing w:after="0" w:line="240" w:lineRule="auto"/>
            </w:pPr>
            <w:r>
              <w:t>11.00 ± 13.64, 8.44 ± 16.33</w:t>
            </w:r>
          </w:p>
        </w:tc>
        <w:tc>
          <w:tcPr>
            <w:tcW w:w="989" w:type="dxa"/>
            <w:tcBorders>
              <w:top w:val="nil"/>
              <w:left w:val="nil"/>
              <w:bottom w:val="nil"/>
              <w:right w:val="nil"/>
            </w:tcBorders>
            <w:shd w:val="clear" w:color="auto" w:fill="auto"/>
            <w:tcMar>
              <w:top w:w="80" w:type="dxa"/>
              <w:left w:w="80" w:type="dxa"/>
              <w:bottom w:w="80" w:type="dxa"/>
              <w:right w:w="80" w:type="dxa"/>
            </w:tcMar>
          </w:tcPr>
          <w:p w14:paraId="366B8E2F" w14:textId="77777777" w:rsidR="00C03967" w:rsidRDefault="00C03967"/>
        </w:tc>
        <w:tc>
          <w:tcPr>
            <w:tcW w:w="828" w:type="dxa"/>
            <w:tcBorders>
              <w:top w:val="nil"/>
              <w:left w:val="nil"/>
              <w:bottom w:val="nil"/>
              <w:right w:val="nil"/>
            </w:tcBorders>
            <w:shd w:val="clear" w:color="auto" w:fill="auto"/>
            <w:tcMar>
              <w:top w:w="80" w:type="dxa"/>
              <w:left w:w="80" w:type="dxa"/>
              <w:bottom w:w="80" w:type="dxa"/>
              <w:right w:w="80" w:type="dxa"/>
            </w:tcMar>
          </w:tcPr>
          <w:p w14:paraId="573A652F" w14:textId="77777777" w:rsidR="00C03967" w:rsidRDefault="00C03967"/>
        </w:tc>
      </w:tr>
      <w:tr w:rsidR="00C03967" w14:paraId="620B731F" w14:textId="77777777">
        <w:trPr>
          <w:trHeight w:val="540"/>
        </w:trPr>
        <w:tc>
          <w:tcPr>
            <w:tcW w:w="1299" w:type="dxa"/>
            <w:tcBorders>
              <w:top w:val="nil"/>
              <w:left w:val="nil"/>
              <w:bottom w:val="nil"/>
              <w:right w:val="nil"/>
            </w:tcBorders>
            <w:shd w:val="clear" w:color="auto" w:fill="auto"/>
            <w:tcMar>
              <w:top w:w="80" w:type="dxa"/>
              <w:left w:w="80" w:type="dxa"/>
              <w:bottom w:w="80" w:type="dxa"/>
              <w:right w:w="80" w:type="dxa"/>
            </w:tcMar>
          </w:tcPr>
          <w:p w14:paraId="5A4FDC4F" w14:textId="77777777" w:rsidR="00C03967" w:rsidRDefault="00C03967"/>
        </w:tc>
        <w:tc>
          <w:tcPr>
            <w:tcW w:w="1561" w:type="dxa"/>
            <w:tcBorders>
              <w:top w:val="nil"/>
              <w:left w:val="nil"/>
              <w:bottom w:val="single" w:sz="4" w:space="0" w:color="000000"/>
              <w:right w:val="nil"/>
            </w:tcBorders>
            <w:shd w:val="clear" w:color="auto" w:fill="auto"/>
            <w:tcMar>
              <w:top w:w="80" w:type="dxa"/>
              <w:left w:w="80" w:type="dxa"/>
              <w:bottom w:w="80" w:type="dxa"/>
              <w:right w:w="80" w:type="dxa"/>
            </w:tcMar>
          </w:tcPr>
          <w:p w14:paraId="44C39771" w14:textId="77777777" w:rsidR="00C03967" w:rsidRDefault="00C03967"/>
        </w:tc>
        <w:tc>
          <w:tcPr>
            <w:tcW w:w="1921" w:type="dxa"/>
            <w:tcBorders>
              <w:top w:val="nil"/>
              <w:left w:val="nil"/>
              <w:bottom w:val="single" w:sz="4" w:space="0" w:color="000000"/>
              <w:right w:val="nil"/>
            </w:tcBorders>
            <w:shd w:val="clear" w:color="auto" w:fill="auto"/>
            <w:tcMar>
              <w:top w:w="80" w:type="dxa"/>
              <w:left w:w="80" w:type="dxa"/>
              <w:bottom w:w="80" w:type="dxa"/>
              <w:right w:w="80" w:type="dxa"/>
            </w:tcMar>
          </w:tcPr>
          <w:p w14:paraId="1E95B49A" w14:textId="77777777" w:rsidR="00C03967" w:rsidRDefault="002957DE">
            <w:pPr>
              <w:pStyle w:val="Body"/>
              <w:spacing w:after="0" w:line="240" w:lineRule="auto"/>
            </w:pPr>
            <w:r>
              <w:t>Other</w:t>
            </w:r>
          </w:p>
        </w:tc>
        <w:tc>
          <w:tcPr>
            <w:tcW w:w="2864" w:type="dxa"/>
            <w:tcBorders>
              <w:top w:val="nil"/>
              <w:left w:val="nil"/>
              <w:bottom w:val="single" w:sz="4" w:space="0" w:color="000000"/>
              <w:right w:val="nil"/>
            </w:tcBorders>
            <w:shd w:val="clear" w:color="auto" w:fill="auto"/>
            <w:tcMar>
              <w:top w:w="80" w:type="dxa"/>
              <w:left w:w="80" w:type="dxa"/>
              <w:bottom w:w="80" w:type="dxa"/>
              <w:right w:w="80" w:type="dxa"/>
            </w:tcMar>
          </w:tcPr>
          <w:p w14:paraId="703E36A8" w14:textId="77777777" w:rsidR="00C03967" w:rsidRDefault="002957DE">
            <w:pPr>
              <w:pStyle w:val="Body"/>
              <w:spacing w:after="0" w:line="240" w:lineRule="auto"/>
            </w:pPr>
            <w:r>
              <w:t>20.78 ± 26.84, 6.00 ± 10.09</w:t>
            </w:r>
          </w:p>
        </w:tc>
        <w:tc>
          <w:tcPr>
            <w:tcW w:w="989" w:type="dxa"/>
            <w:tcBorders>
              <w:top w:val="nil"/>
              <w:left w:val="nil"/>
              <w:bottom w:val="single" w:sz="4" w:space="0" w:color="000000"/>
              <w:right w:val="nil"/>
            </w:tcBorders>
            <w:shd w:val="clear" w:color="auto" w:fill="auto"/>
            <w:tcMar>
              <w:top w:w="80" w:type="dxa"/>
              <w:left w:w="80" w:type="dxa"/>
              <w:bottom w:w="80" w:type="dxa"/>
              <w:right w:w="80" w:type="dxa"/>
            </w:tcMar>
          </w:tcPr>
          <w:p w14:paraId="1DC3CC82" w14:textId="77777777" w:rsidR="00C03967" w:rsidRDefault="00C03967"/>
        </w:tc>
        <w:tc>
          <w:tcPr>
            <w:tcW w:w="828" w:type="dxa"/>
            <w:tcBorders>
              <w:top w:val="nil"/>
              <w:left w:val="nil"/>
              <w:bottom w:val="single" w:sz="4" w:space="0" w:color="000000"/>
              <w:right w:val="nil"/>
            </w:tcBorders>
            <w:shd w:val="clear" w:color="auto" w:fill="auto"/>
            <w:tcMar>
              <w:top w:w="80" w:type="dxa"/>
              <w:left w:w="80" w:type="dxa"/>
              <w:bottom w:w="80" w:type="dxa"/>
              <w:right w:w="80" w:type="dxa"/>
            </w:tcMar>
          </w:tcPr>
          <w:p w14:paraId="7B896C44" w14:textId="77777777" w:rsidR="00C03967" w:rsidRDefault="00C03967"/>
        </w:tc>
      </w:tr>
      <w:tr w:rsidR="00C03967" w14:paraId="60FBF41A" w14:textId="77777777">
        <w:trPr>
          <w:trHeight w:val="540"/>
        </w:trPr>
        <w:tc>
          <w:tcPr>
            <w:tcW w:w="1299" w:type="dxa"/>
            <w:tcBorders>
              <w:top w:val="nil"/>
              <w:left w:val="nil"/>
              <w:bottom w:val="nil"/>
              <w:right w:val="nil"/>
            </w:tcBorders>
            <w:shd w:val="clear" w:color="auto" w:fill="auto"/>
            <w:tcMar>
              <w:top w:w="80" w:type="dxa"/>
              <w:left w:w="80" w:type="dxa"/>
              <w:bottom w:w="80" w:type="dxa"/>
              <w:right w:w="80" w:type="dxa"/>
            </w:tcMar>
          </w:tcPr>
          <w:p w14:paraId="6C4C675E" w14:textId="77777777" w:rsidR="00C03967" w:rsidRDefault="00C03967"/>
        </w:tc>
        <w:tc>
          <w:tcPr>
            <w:tcW w:w="1561" w:type="dxa"/>
            <w:tcBorders>
              <w:top w:val="single" w:sz="4" w:space="0" w:color="000000"/>
              <w:left w:val="nil"/>
              <w:bottom w:val="nil"/>
              <w:right w:val="nil"/>
            </w:tcBorders>
            <w:shd w:val="clear" w:color="auto" w:fill="auto"/>
            <w:tcMar>
              <w:top w:w="80" w:type="dxa"/>
              <w:left w:w="80" w:type="dxa"/>
              <w:bottom w:w="80" w:type="dxa"/>
              <w:right w:w="80" w:type="dxa"/>
            </w:tcMar>
          </w:tcPr>
          <w:p w14:paraId="4A266BB2" w14:textId="77777777" w:rsidR="00C03967" w:rsidRDefault="002957DE">
            <w:pPr>
              <w:pStyle w:val="Body"/>
              <w:spacing w:after="0" w:line="240" w:lineRule="auto"/>
            </w:pPr>
            <w:r>
              <w:t>2 mesohabitat</w:t>
            </w:r>
          </w:p>
        </w:tc>
        <w:tc>
          <w:tcPr>
            <w:tcW w:w="1921" w:type="dxa"/>
            <w:tcBorders>
              <w:top w:val="single" w:sz="4" w:space="0" w:color="000000"/>
              <w:left w:val="nil"/>
              <w:bottom w:val="nil"/>
              <w:right w:val="nil"/>
            </w:tcBorders>
            <w:shd w:val="clear" w:color="auto" w:fill="auto"/>
            <w:tcMar>
              <w:top w:w="80" w:type="dxa"/>
              <w:left w:w="80" w:type="dxa"/>
              <w:bottom w:w="80" w:type="dxa"/>
              <w:right w:w="80" w:type="dxa"/>
            </w:tcMar>
          </w:tcPr>
          <w:p w14:paraId="3EFE70E4" w14:textId="77777777" w:rsidR="00C03967" w:rsidRDefault="002957DE">
            <w:pPr>
              <w:pStyle w:val="Body"/>
              <w:spacing w:after="0" w:line="240" w:lineRule="auto"/>
            </w:pPr>
            <w:r>
              <w:t>Vegetative</w:t>
            </w:r>
          </w:p>
        </w:tc>
        <w:tc>
          <w:tcPr>
            <w:tcW w:w="2864" w:type="dxa"/>
            <w:tcBorders>
              <w:top w:val="single" w:sz="4" w:space="0" w:color="000000"/>
              <w:left w:val="nil"/>
              <w:bottom w:val="nil"/>
              <w:right w:val="nil"/>
            </w:tcBorders>
            <w:shd w:val="clear" w:color="auto" w:fill="auto"/>
            <w:tcMar>
              <w:top w:w="80" w:type="dxa"/>
              <w:left w:w="80" w:type="dxa"/>
              <w:bottom w:w="80" w:type="dxa"/>
              <w:right w:w="80" w:type="dxa"/>
            </w:tcMar>
          </w:tcPr>
          <w:p w14:paraId="423DC3E1" w14:textId="77777777" w:rsidR="00C03967" w:rsidRDefault="002957DE">
            <w:pPr>
              <w:pStyle w:val="Body"/>
              <w:spacing w:after="0" w:line="240" w:lineRule="auto"/>
            </w:pPr>
            <w:r>
              <w:t>40.11 ± 53.76, 18.11 ± 34.36</w:t>
            </w:r>
          </w:p>
        </w:tc>
        <w:tc>
          <w:tcPr>
            <w:tcW w:w="989" w:type="dxa"/>
            <w:tcBorders>
              <w:top w:val="single" w:sz="4" w:space="0" w:color="000000"/>
              <w:left w:val="nil"/>
              <w:bottom w:val="nil"/>
              <w:right w:val="nil"/>
            </w:tcBorders>
            <w:shd w:val="clear" w:color="auto" w:fill="auto"/>
            <w:tcMar>
              <w:top w:w="80" w:type="dxa"/>
              <w:left w:w="80" w:type="dxa"/>
              <w:bottom w:w="80" w:type="dxa"/>
              <w:right w:w="80" w:type="dxa"/>
            </w:tcMar>
          </w:tcPr>
          <w:p w14:paraId="56905B8A" w14:textId="77777777" w:rsidR="00C03967" w:rsidRDefault="002957DE">
            <w:pPr>
              <w:pStyle w:val="Body"/>
              <w:spacing w:after="0" w:line="240" w:lineRule="auto"/>
            </w:pPr>
            <w:r>
              <w:t>0.237</w:t>
            </w:r>
          </w:p>
        </w:tc>
        <w:tc>
          <w:tcPr>
            <w:tcW w:w="828" w:type="dxa"/>
            <w:tcBorders>
              <w:top w:val="single" w:sz="4" w:space="0" w:color="000000"/>
              <w:left w:val="nil"/>
              <w:bottom w:val="nil"/>
              <w:right w:val="nil"/>
            </w:tcBorders>
            <w:shd w:val="clear" w:color="auto" w:fill="auto"/>
            <w:tcMar>
              <w:top w:w="80" w:type="dxa"/>
              <w:left w:w="80" w:type="dxa"/>
              <w:bottom w:w="80" w:type="dxa"/>
              <w:right w:w="80" w:type="dxa"/>
            </w:tcMar>
          </w:tcPr>
          <w:p w14:paraId="7B149DF0" w14:textId="77777777" w:rsidR="00C03967" w:rsidRDefault="002957DE">
            <w:pPr>
              <w:pStyle w:val="Body"/>
              <w:spacing w:after="0" w:line="240" w:lineRule="auto"/>
            </w:pPr>
            <w:r>
              <w:t>1.486</w:t>
            </w:r>
          </w:p>
        </w:tc>
      </w:tr>
      <w:tr w:rsidR="00C03967" w14:paraId="2DC50A60" w14:textId="77777777">
        <w:trPr>
          <w:trHeight w:val="540"/>
        </w:trPr>
        <w:tc>
          <w:tcPr>
            <w:tcW w:w="1299" w:type="dxa"/>
            <w:tcBorders>
              <w:top w:val="nil"/>
              <w:left w:val="nil"/>
              <w:bottom w:val="nil"/>
              <w:right w:val="nil"/>
            </w:tcBorders>
            <w:shd w:val="clear" w:color="auto" w:fill="auto"/>
            <w:tcMar>
              <w:top w:w="80" w:type="dxa"/>
              <w:left w:w="80" w:type="dxa"/>
              <w:bottom w:w="80" w:type="dxa"/>
              <w:right w:w="80" w:type="dxa"/>
            </w:tcMar>
          </w:tcPr>
          <w:p w14:paraId="3CD06349" w14:textId="77777777" w:rsidR="00C03967" w:rsidRDefault="00C03967"/>
        </w:tc>
        <w:tc>
          <w:tcPr>
            <w:tcW w:w="1561" w:type="dxa"/>
            <w:tcBorders>
              <w:top w:val="nil"/>
              <w:left w:val="nil"/>
              <w:bottom w:val="single" w:sz="4" w:space="0" w:color="000000"/>
              <w:right w:val="nil"/>
            </w:tcBorders>
            <w:shd w:val="clear" w:color="auto" w:fill="auto"/>
            <w:tcMar>
              <w:top w:w="80" w:type="dxa"/>
              <w:left w:w="80" w:type="dxa"/>
              <w:bottom w:w="80" w:type="dxa"/>
              <w:right w:w="80" w:type="dxa"/>
            </w:tcMar>
          </w:tcPr>
          <w:p w14:paraId="217DB932" w14:textId="77777777" w:rsidR="00C03967" w:rsidRDefault="00C03967"/>
        </w:tc>
        <w:tc>
          <w:tcPr>
            <w:tcW w:w="1921" w:type="dxa"/>
            <w:tcBorders>
              <w:top w:val="nil"/>
              <w:left w:val="nil"/>
              <w:bottom w:val="single" w:sz="4" w:space="0" w:color="000000"/>
              <w:right w:val="nil"/>
            </w:tcBorders>
            <w:shd w:val="clear" w:color="auto" w:fill="auto"/>
            <w:tcMar>
              <w:top w:w="80" w:type="dxa"/>
              <w:left w:w="80" w:type="dxa"/>
              <w:bottom w:w="80" w:type="dxa"/>
              <w:right w:w="80" w:type="dxa"/>
            </w:tcMar>
          </w:tcPr>
          <w:p w14:paraId="6F366630" w14:textId="77777777" w:rsidR="00C03967" w:rsidRDefault="002957DE">
            <w:pPr>
              <w:pStyle w:val="Body"/>
              <w:spacing w:after="0" w:line="240" w:lineRule="auto"/>
            </w:pPr>
            <w:r>
              <w:t>Non-vegetative</w:t>
            </w:r>
          </w:p>
        </w:tc>
        <w:tc>
          <w:tcPr>
            <w:tcW w:w="2864" w:type="dxa"/>
            <w:tcBorders>
              <w:top w:val="nil"/>
              <w:left w:val="nil"/>
              <w:bottom w:val="single" w:sz="4" w:space="0" w:color="000000"/>
              <w:right w:val="nil"/>
            </w:tcBorders>
            <w:shd w:val="clear" w:color="auto" w:fill="auto"/>
            <w:tcMar>
              <w:top w:w="80" w:type="dxa"/>
              <w:left w:w="80" w:type="dxa"/>
              <w:bottom w:w="80" w:type="dxa"/>
              <w:right w:w="80" w:type="dxa"/>
            </w:tcMar>
          </w:tcPr>
          <w:p w14:paraId="14FB3407" w14:textId="77777777" w:rsidR="00C03967" w:rsidRDefault="002957DE">
            <w:pPr>
              <w:pStyle w:val="Body"/>
              <w:spacing w:after="0" w:line="240" w:lineRule="auto"/>
            </w:pPr>
            <w:r>
              <w:t>19.78 ± 26.46, 5.89 ± 10.12</w:t>
            </w:r>
          </w:p>
        </w:tc>
        <w:tc>
          <w:tcPr>
            <w:tcW w:w="989" w:type="dxa"/>
            <w:tcBorders>
              <w:top w:val="nil"/>
              <w:left w:val="nil"/>
              <w:bottom w:val="single" w:sz="4" w:space="0" w:color="000000"/>
              <w:right w:val="nil"/>
            </w:tcBorders>
            <w:shd w:val="clear" w:color="auto" w:fill="auto"/>
            <w:tcMar>
              <w:top w:w="80" w:type="dxa"/>
              <w:left w:w="80" w:type="dxa"/>
              <w:bottom w:w="80" w:type="dxa"/>
              <w:right w:w="80" w:type="dxa"/>
            </w:tcMar>
          </w:tcPr>
          <w:p w14:paraId="0407BC4D" w14:textId="77777777" w:rsidR="00C03967" w:rsidRDefault="00C03967"/>
        </w:tc>
        <w:tc>
          <w:tcPr>
            <w:tcW w:w="828" w:type="dxa"/>
            <w:tcBorders>
              <w:top w:val="nil"/>
              <w:left w:val="nil"/>
              <w:bottom w:val="single" w:sz="4" w:space="0" w:color="000000"/>
              <w:right w:val="nil"/>
            </w:tcBorders>
            <w:shd w:val="clear" w:color="auto" w:fill="auto"/>
            <w:tcMar>
              <w:top w:w="80" w:type="dxa"/>
              <w:left w:w="80" w:type="dxa"/>
              <w:bottom w:w="80" w:type="dxa"/>
              <w:right w:w="80" w:type="dxa"/>
            </w:tcMar>
          </w:tcPr>
          <w:p w14:paraId="37CF7B96" w14:textId="77777777" w:rsidR="00C03967" w:rsidRDefault="00C03967"/>
        </w:tc>
      </w:tr>
      <w:tr w:rsidR="00C03967" w14:paraId="45030485" w14:textId="77777777">
        <w:trPr>
          <w:trHeight w:val="540"/>
        </w:trPr>
        <w:tc>
          <w:tcPr>
            <w:tcW w:w="1299" w:type="dxa"/>
            <w:tcBorders>
              <w:top w:val="nil"/>
              <w:left w:val="nil"/>
              <w:bottom w:val="nil"/>
              <w:right w:val="nil"/>
            </w:tcBorders>
            <w:shd w:val="clear" w:color="auto" w:fill="auto"/>
            <w:tcMar>
              <w:top w:w="80" w:type="dxa"/>
              <w:left w:w="80" w:type="dxa"/>
              <w:bottom w:w="80" w:type="dxa"/>
              <w:right w:w="80" w:type="dxa"/>
            </w:tcMar>
          </w:tcPr>
          <w:p w14:paraId="7B2BD964" w14:textId="77777777" w:rsidR="00C03967" w:rsidRDefault="00C03967"/>
        </w:tc>
        <w:tc>
          <w:tcPr>
            <w:tcW w:w="1561" w:type="dxa"/>
            <w:tcBorders>
              <w:top w:val="single" w:sz="4" w:space="0" w:color="000000"/>
              <w:left w:val="nil"/>
              <w:bottom w:val="nil"/>
              <w:right w:val="nil"/>
            </w:tcBorders>
            <w:shd w:val="clear" w:color="auto" w:fill="auto"/>
            <w:tcMar>
              <w:top w:w="80" w:type="dxa"/>
              <w:left w:w="80" w:type="dxa"/>
              <w:bottom w:w="80" w:type="dxa"/>
              <w:right w:w="80" w:type="dxa"/>
            </w:tcMar>
          </w:tcPr>
          <w:p w14:paraId="5C3FCD55" w14:textId="77777777" w:rsidR="00C03967" w:rsidRDefault="002957DE">
            <w:pPr>
              <w:pStyle w:val="Body"/>
              <w:spacing w:after="0" w:line="240" w:lineRule="auto"/>
            </w:pPr>
            <w:r>
              <w:t>Behavior</w:t>
            </w:r>
          </w:p>
        </w:tc>
        <w:tc>
          <w:tcPr>
            <w:tcW w:w="1921" w:type="dxa"/>
            <w:tcBorders>
              <w:top w:val="single" w:sz="4" w:space="0" w:color="000000"/>
              <w:left w:val="nil"/>
              <w:bottom w:val="nil"/>
              <w:right w:val="nil"/>
            </w:tcBorders>
            <w:shd w:val="clear" w:color="auto" w:fill="auto"/>
            <w:tcMar>
              <w:top w:w="80" w:type="dxa"/>
              <w:left w:w="80" w:type="dxa"/>
              <w:bottom w:w="80" w:type="dxa"/>
              <w:right w:w="80" w:type="dxa"/>
            </w:tcMar>
          </w:tcPr>
          <w:p w14:paraId="16B52766" w14:textId="77777777" w:rsidR="00C03967" w:rsidRDefault="002957DE">
            <w:pPr>
              <w:pStyle w:val="Body"/>
              <w:spacing w:after="0" w:line="240" w:lineRule="auto"/>
            </w:pPr>
            <w:r>
              <w:t>Active movement</w:t>
            </w:r>
          </w:p>
        </w:tc>
        <w:tc>
          <w:tcPr>
            <w:tcW w:w="2864" w:type="dxa"/>
            <w:tcBorders>
              <w:top w:val="single" w:sz="4" w:space="0" w:color="000000"/>
              <w:left w:val="nil"/>
              <w:bottom w:val="nil"/>
              <w:right w:val="nil"/>
            </w:tcBorders>
            <w:shd w:val="clear" w:color="auto" w:fill="auto"/>
            <w:tcMar>
              <w:top w:w="80" w:type="dxa"/>
              <w:left w:w="80" w:type="dxa"/>
              <w:bottom w:w="80" w:type="dxa"/>
              <w:right w:w="80" w:type="dxa"/>
            </w:tcMar>
          </w:tcPr>
          <w:p w14:paraId="3EB52EA6" w14:textId="77777777" w:rsidR="00C03967" w:rsidRDefault="002957DE">
            <w:pPr>
              <w:pStyle w:val="Body"/>
              <w:spacing w:after="0" w:line="240" w:lineRule="auto"/>
            </w:pPr>
            <w:r>
              <w:t>17.33 ± 19.94, 7.22 ± 13.46</w:t>
            </w:r>
          </w:p>
        </w:tc>
        <w:tc>
          <w:tcPr>
            <w:tcW w:w="989" w:type="dxa"/>
            <w:tcBorders>
              <w:top w:val="single" w:sz="4" w:space="0" w:color="000000"/>
              <w:left w:val="nil"/>
              <w:bottom w:val="nil"/>
              <w:right w:val="nil"/>
            </w:tcBorders>
            <w:shd w:val="clear" w:color="auto" w:fill="auto"/>
            <w:tcMar>
              <w:top w:w="80" w:type="dxa"/>
              <w:left w:w="80" w:type="dxa"/>
              <w:bottom w:w="80" w:type="dxa"/>
              <w:right w:w="80" w:type="dxa"/>
            </w:tcMar>
          </w:tcPr>
          <w:p w14:paraId="47CB71CB" w14:textId="77777777" w:rsidR="00C03967" w:rsidRDefault="002957DE">
            <w:pPr>
              <w:pStyle w:val="Body"/>
              <w:spacing w:after="0" w:line="240" w:lineRule="auto"/>
            </w:pPr>
            <w:r>
              <w:rPr>
                <w:rFonts w:ascii="Helvetica" w:hAnsi="Helvetica"/>
                <w:b/>
                <w:bCs/>
              </w:rPr>
              <w:t>0.038</w:t>
            </w:r>
          </w:p>
        </w:tc>
        <w:tc>
          <w:tcPr>
            <w:tcW w:w="828" w:type="dxa"/>
            <w:tcBorders>
              <w:top w:val="single" w:sz="4" w:space="0" w:color="000000"/>
              <w:left w:val="nil"/>
              <w:bottom w:val="nil"/>
              <w:right w:val="nil"/>
            </w:tcBorders>
            <w:shd w:val="clear" w:color="auto" w:fill="auto"/>
            <w:tcMar>
              <w:top w:w="80" w:type="dxa"/>
              <w:left w:w="80" w:type="dxa"/>
              <w:bottom w:w="80" w:type="dxa"/>
              <w:right w:w="80" w:type="dxa"/>
            </w:tcMar>
          </w:tcPr>
          <w:p w14:paraId="62D94A44" w14:textId="77777777" w:rsidR="00C03967" w:rsidRDefault="002957DE">
            <w:pPr>
              <w:pStyle w:val="Body"/>
              <w:spacing w:after="0" w:line="240" w:lineRule="auto"/>
            </w:pPr>
            <w:r>
              <w:t>2.11</w:t>
            </w:r>
          </w:p>
        </w:tc>
      </w:tr>
      <w:tr w:rsidR="00C03967" w14:paraId="4644A147" w14:textId="77777777">
        <w:trPr>
          <w:trHeight w:val="280"/>
        </w:trPr>
        <w:tc>
          <w:tcPr>
            <w:tcW w:w="1299" w:type="dxa"/>
            <w:tcBorders>
              <w:top w:val="nil"/>
              <w:left w:val="nil"/>
              <w:bottom w:val="nil"/>
              <w:right w:val="nil"/>
            </w:tcBorders>
            <w:shd w:val="clear" w:color="auto" w:fill="auto"/>
            <w:tcMar>
              <w:top w:w="80" w:type="dxa"/>
              <w:left w:w="80" w:type="dxa"/>
              <w:bottom w:w="80" w:type="dxa"/>
              <w:right w:w="80" w:type="dxa"/>
            </w:tcMar>
          </w:tcPr>
          <w:p w14:paraId="1FD138C9" w14:textId="77777777" w:rsidR="00C03967" w:rsidRDefault="00C03967"/>
        </w:tc>
        <w:tc>
          <w:tcPr>
            <w:tcW w:w="1561" w:type="dxa"/>
            <w:tcBorders>
              <w:top w:val="nil"/>
              <w:left w:val="nil"/>
              <w:bottom w:val="nil"/>
              <w:right w:val="nil"/>
            </w:tcBorders>
            <w:shd w:val="clear" w:color="auto" w:fill="auto"/>
            <w:tcMar>
              <w:top w:w="80" w:type="dxa"/>
              <w:left w:w="80" w:type="dxa"/>
              <w:bottom w:w="80" w:type="dxa"/>
              <w:right w:w="80" w:type="dxa"/>
            </w:tcMar>
          </w:tcPr>
          <w:p w14:paraId="387C4206" w14:textId="77777777" w:rsidR="00C03967" w:rsidRDefault="00C03967"/>
        </w:tc>
        <w:tc>
          <w:tcPr>
            <w:tcW w:w="1921" w:type="dxa"/>
            <w:tcBorders>
              <w:top w:val="nil"/>
              <w:left w:val="nil"/>
              <w:bottom w:val="nil"/>
              <w:right w:val="nil"/>
            </w:tcBorders>
            <w:shd w:val="clear" w:color="auto" w:fill="auto"/>
            <w:tcMar>
              <w:top w:w="80" w:type="dxa"/>
              <w:left w:w="80" w:type="dxa"/>
              <w:bottom w:w="80" w:type="dxa"/>
              <w:right w:w="80" w:type="dxa"/>
            </w:tcMar>
          </w:tcPr>
          <w:p w14:paraId="11FDB334" w14:textId="77777777" w:rsidR="00C03967" w:rsidRDefault="002957DE">
            <w:pPr>
              <w:pStyle w:val="Body"/>
              <w:spacing w:after="0" w:line="240" w:lineRule="auto"/>
            </w:pPr>
            <w:r>
              <w:t>Cleaning</w:t>
            </w:r>
          </w:p>
        </w:tc>
        <w:tc>
          <w:tcPr>
            <w:tcW w:w="2864" w:type="dxa"/>
            <w:tcBorders>
              <w:top w:val="nil"/>
              <w:left w:val="nil"/>
              <w:bottom w:val="nil"/>
              <w:right w:val="nil"/>
            </w:tcBorders>
            <w:shd w:val="clear" w:color="auto" w:fill="auto"/>
            <w:tcMar>
              <w:top w:w="80" w:type="dxa"/>
              <w:left w:w="80" w:type="dxa"/>
              <w:bottom w:w="80" w:type="dxa"/>
              <w:right w:w="80" w:type="dxa"/>
            </w:tcMar>
          </w:tcPr>
          <w:p w14:paraId="4CD08F42" w14:textId="77777777" w:rsidR="00C03967" w:rsidRDefault="002957DE">
            <w:pPr>
              <w:pStyle w:val="Body"/>
              <w:spacing w:after="0" w:line="240" w:lineRule="auto"/>
            </w:pPr>
            <w:r>
              <w:t>0.44 ± 1.01, 0.11 ± 0.33</w:t>
            </w:r>
          </w:p>
        </w:tc>
        <w:tc>
          <w:tcPr>
            <w:tcW w:w="989" w:type="dxa"/>
            <w:tcBorders>
              <w:top w:val="nil"/>
              <w:left w:val="nil"/>
              <w:bottom w:val="nil"/>
              <w:right w:val="nil"/>
            </w:tcBorders>
            <w:shd w:val="clear" w:color="auto" w:fill="auto"/>
            <w:tcMar>
              <w:top w:w="80" w:type="dxa"/>
              <w:left w:w="80" w:type="dxa"/>
              <w:bottom w:w="80" w:type="dxa"/>
              <w:right w:w="80" w:type="dxa"/>
            </w:tcMar>
          </w:tcPr>
          <w:p w14:paraId="7814A7BF" w14:textId="77777777" w:rsidR="00C03967" w:rsidRDefault="00C03967"/>
        </w:tc>
        <w:tc>
          <w:tcPr>
            <w:tcW w:w="828" w:type="dxa"/>
            <w:tcBorders>
              <w:top w:val="nil"/>
              <w:left w:val="nil"/>
              <w:bottom w:val="nil"/>
              <w:right w:val="nil"/>
            </w:tcBorders>
            <w:shd w:val="clear" w:color="auto" w:fill="auto"/>
            <w:tcMar>
              <w:top w:w="80" w:type="dxa"/>
              <w:left w:w="80" w:type="dxa"/>
              <w:bottom w:w="80" w:type="dxa"/>
              <w:right w:w="80" w:type="dxa"/>
            </w:tcMar>
          </w:tcPr>
          <w:p w14:paraId="4B74433F" w14:textId="77777777" w:rsidR="00C03967" w:rsidRDefault="00C03967"/>
        </w:tc>
      </w:tr>
      <w:tr w:rsidR="00C03967" w14:paraId="301BCA20" w14:textId="77777777">
        <w:trPr>
          <w:trHeight w:val="280"/>
        </w:trPr>
        <w:tc>
          <w:tcPr>
            <w:tcW w:w="1299" w:type="dxa"/>
            <w:tcBorders>
              <w:top w:val="nil"/>
              <w:left w:val="nil"/>
              <w:bottom w:val="nil"/>
              <w:right w:val="nil"/>
            </w:tcBorders>
            <w:shd w:val="clear" w:color="auto" w:fill="auto"/>
            <w:tcMar>
              <w:top w:w="80" w:type="dxa"/>
              <w:left w:w="80" w:type="dxa"/>
              <w:bottom w:w="80" w:type="dxa"/>
              <w:right w:w="80" w:type="dxa"/>
            </w:tcMar>
          </w:tcPr>
          <w:p w14:paraId="51EBEF04" w14:textId="77777777" w:rsidR="00C03967" w:rsidRDefault="00C03967"/>
        </w:tc>
        <w:tc>
          <w:tcPr>
            <w:tcW w:w="1561" w:type="dxa"/>
            <w:tcBorders>
              <w:top w:val="nil"/>
              <w:left w:val="nil"/>
              <w:bottom w:val="nil"/>
              <w:right w:val="nil"/>
            </w:tcBorders>
            <w:shd w:val="clear" w:color="auto" w:fill="auto"/>
            <w:tcMar>
              <w:top w:w="80" w:type="dxa"/>
              <w:left w:w="80" w:type="dxa"/>
              <w:bottom w:w="80" w:type="dxa"/>
              <w:right w:w="80" w:type="dxa"/>
            </w:tcMar>
          </w:tcPr>
          <w:p w14:paraId="633D5E91" w14:textId="77777777" w:rsidR="00C03967" w:rsidRDefault="00C03967"/>
        </w:tc>
        <w:tc>
          <w:tcPr>
            <w:tcW w:w="1921" w:type="dxa"/>
            <w:tcBorders>
              <w:top w:val="nil"/>
              <w:left w:val="nil"/>
              <w:bottom w:val="nil"/>
              <w:right w:val="nil"/>
            </w:tcBorders>
            <w:shd w:val="clear" w:color="auto" w:fill="auto"/>
            <w:tcMar>
              <w:top w:w="80" w:type="dxa"/>
              <w:left w:w="80" w:type="dxa"/>
              <w:bottom w:w="80" w:type="dxa"/>
              <w:right w:w="80" w:type="dxa"/>
            </w:tcMar>
          </w:tcPr>
          <w:p w14:paraId="4461D304" w14:textId="77777777" w:rsidR="00C03967" w:rsidRDefault="002957DE">
            <w:pPr>
              <w:pStyle w:val="Body"/>
              <w:spacing w:after="0" w:line="240" w:lineRule="auto"/>
            </w:pPr>
            <w:r>
              <w:t>Feeding</w:t>
            </w:r>
          </w:p>
        </w:tc>
        <w:tc>
          <w:tcPr>
            <w:tcW w:w="2864" w:type="dxa"/>
            <w:tcBorders>
              <w:top w:val="nil"/>
              <w:left w:val="nil"/>
              <w:bottom w:val="nil"/>
              <w:right w:val="nil"/>
            </w:tcBorders>
            <w:shd w:val="clear" w:color="auto" w:fill="auto"/>
            <w:tcMar>
              <w:top w:w="80" w:type="dxa"/>
              <w:left w:w="80" w:type="dxa"/>
              <w:bottom w:w="80" w:type="dxa"/>
              <w:right w:w="80" w:type="dxa"/>
            </w:tcMar>
          </w:tcPr>
          <w:p w14:paraId="77E92155" w14:textId="77777777" w:rsidR="00C03967" w:rsidRDefault="002957DE">
            <w:pPr>
              <w:pStyle w:val="Body"/>
              <w:spacing w:after="0" w:line="240" w:lineRule="auto"/>
            </w:pPr>
            <w:r>
              <w:t>3.78 ± 5.78, 3.56 ± 6.71</w:t>
            </w:r>
          </w:p>
        </w:tc>
        <w:tc>
          <w:tcPr>
            <w:tcW w:w="989" w:type="dxa"/>
            <w:tcBorders>
              <w:top w:val="nil"/>
              <w:left w:val="nil"/>
              <w:bottom w:val="nil"/>
              <w:right w:val="nil"/>
            </w:tcBorders>
            <w:shd w:val="clear" w:color="auto" w:fill="auto"/>
            <w:tcMar>
              <w:top w:w="80" w:type="dxa"/>
              <w:left w:w="80" w:type="dxa"/>
              <w:bottom w:w="80" w:type="dxa"/>
              <w:right w:w="80" w:type="dxa"/>
            </w:tcMar>
          </w:tcPr>
          <w:p w14:paraId="45B0B4C3" w14:textId="77777777" w:rsidR="00C03967" w:rsidRDefault="00C03967"/>
        </w:tc>
        <w:tc>
          <w:tcPr>
            <w:tcW w:w="828" w:type="dxa"/>
            <w:tcBorders>
              <w:top w:val="nil"/>
              <w:left w:val="nil"/>
              <w:bottom w:val="nil"/>
              <w:right w:val="nil"/>
            </w:tcBorders>
            <w:shd w:val="clear" w:color="auto" w:fill="auto"/>
            <w:tcMar>
              <w:top w:w="80" w:type="dxa"/>
              <w:left w:w="80" w:type="dxa"/>
              <w:bottom w:w="80" w:type="dxa"/>
              <w:right w:w="80" w:type="dxa"/>
            </w:tcMar>
          </w:tcPr>
          <w:p w14:paraId="2713727C" w14:textId="77777777" w:rsidR="00C03967" w:rsidRDefault="00C03967"/>
        </w:tc>
      </w:tr>
      <w:tr w:rsidR="00C03967" w14:paraId="6D96F32C" w14:textId="77777777">
        <w:trPr>
          <w:trHeight w:val="280"/>
        </w:trPr>
        <w:tc>
          <w:tcPr>
            <w:tcW w:w="1299" w:type="dxa"/>
            <w:tcBorders>
              <w:top w:val="nil"/>
              <w:left w:val="nil"/>
              <w:bottom w:val="nil"/>
              <w:right w:val="nil"/>
            </w:tcBorders>
            <w:shd w:val="clear" w:color="auto" w:fill="auto"/>
            <w:tcMar>
              <w:top w:w="80" w:type="dxa"/>
              <w:left w:w="80" w:type="dxa"/>
              <w:bottom w:w="80" w:type="dxa"/>
              <w:right w:w="80" w:type="dxa"/>
            </w:tcMar>
          </w:tcPr>
          <w:p w14:paraId="3526079D" w14:textId="77777777" w:rsidR="00C03967" w:rsidRDefault="00C03967"/>
        </w:tc>
        <w:tc>
          <w:tcPr>
            <w:tcW w:w="1561" w:type="dxa"/>
            <w:tcBorders>
              <w:top w:val="nil"/>
              <w:left w:val="nil"/>
              <w:bottom w:val="nil"/>
              <w:right w:val="nil"/>
            </w:tcBorders>
            <w:shd w:val="clear" w:color="auto" w:fill="auto"/>
            <w:tcMar>
              <w:top w:w="80" w:type="dxa"/>
              <w:left w:w="80" w:type="dxa"/>
              <w:bottom w:w="80" w:type="dxa"/>
              <w:right w:w="80" w:type="dxa"/>
            </w:tcMar>
          </w:tcPr>
          <w:p w14:paraId="0EFEF1A6" w14:textId="77777777" w:rsidR="00C03967" w:rsidRDefault="00C03967"/>
        </w:tc>
        <w:tc>
          <w:tcPr>
            <w:tcW w:w="1921" w:type="dxa"/>
            <w:tcBorders>
              <w:top w:val="nil"/>
              <w:left w:val="nil"/>
              <w:bottom w:val="nil"/>
              <w:right w:val="nil"/>
            </w:tcBorders>
            <w:shd w:val="clear" w:color="auto" w:fill="auto"/>
            <w:tcMar>
              <w:top w:w="80" w:type="dxa"/>
              <w:left w:w="80" w:type="dxa"/>
              <w:bottom w:w="80" w:type="dxa"/>
              <w:right w:w="80" w:type="dxa"/>
            </w:tcMar>
          </w:tcPr>
          <w:p w14:paraId="65891816" w14:textId="77777777" w:rsidR="00C03967" w:rsidRDefault="002957DE">
            <w:pPr>
              <w:pStyle w:val="Body"/>
              <w:spacing w:after="0" w:line="240" w:lineRule="auto"/>
            </w:pPr>
            <w:r>
              <w:t>Inactivity</w:t>
            </w:r>
          </w:p>
        </w:tc>
        <w:tc>
          <w:tcPr>
            <w:tcW w:w="2864" w:type="dxa"/>
            <w:tcBorders>
              <w:top w:val="nil"/>
              <w:left w:val="nil"/>
              <w:bottom w:val="nil"/>
              <w:right w:val="nil"/>
            </w:tcBorders>
            <w:shd w:val="clear" w:color="auto" w:fill="auto"/>
            <w:tcMar>
              <w:top w:w="80" w:type="dxa"/>
              <w:left w:w="80" w:type="dxa"/>
              <w:bottom w:w="80" w:type="dxa"/>
              <w:right w:w="80" w:type="dxa"/>
            </w:tcMar>
          </w:tcPr>
          <w:p w14:paraId="576DF954" w14:textId="77777777" w:rsidR="00C03967" w:rsidRDefault="002957DE">
            <w:pPr>
              <w:pStyle w:val="Body"/>
              <w:spacing w:after="0" w:line="240" w:lineRule="auto"/>
            </w:pPr>
            <w:r>
              <w:t>9.67 ± 10.62, 4.78 ± 11.41</w:t>
            </w:r>
          </w:p>
        </w:tc>
        <w:tc>
          <w:tcPr>
            <w:tcW w:w="989" w:type="dxa"/>
            <w:tcBorders>
              <w:top w:val="nil"/>
              <w:left w:val="nil"/>
              <w:bottom w:val="nil"/>
              <w:right w:val="nil"/>
            </w:tcBorders>
            <w:shd w:val="clear" w:color="auto" w:fill="auto"/>
            <w:tcMar>
              <w:top w:w="80" w:type="dxa"/>
              <w:left w:w="80" w:type="dxa"/>
              <w:bottom w:w="80" w:type="dxa"/>
              <w:right w:w="80" w:type="dxa"/>
            </w:tcMar>
          </w:tcPr>
          <w:p w14:paraId="3102F697" w14:textId="77777777" w:rsidR="00C03967" w:rsidRDefault="00C03967"/>
        </w:tc>
        <w:tc>
          <w:tcPr>
            <w:tcW w:w="828" w:type="dxa"/>
            <w:tcBorders>
              <w:top w:val="nil"/>
              <w:left w:val="nil"/>
              <w:bottom w:val="nil"/>
              <w:right w:val="nil"/>
            </w:tcBorders>
            <w:shd w:val="clear" w:color="auto" w:fill="auto"/>
            <w:tcMar>
              <w:top w:w="80" w:type="dxa"/>
              <w:left w:w="80" w:type="dxa"/>
              <w:bottom w:w="80" w:type="dxa"/>
              <w:right w:w="80" w:type="dxa"/>
            </w:tcMar>
          </w:tcPr>
          <w:p w14:paraId="59BAC7FC" w14:textId="77777777" w:rsidR="00C03967" w:rsidRDefault="00C03967"/>
        </w:tc>
      </w:tr>
      <w:tr w:rsidR="00C03967" w14:paraId="3F259558" w14:textId="77777777">
        <w:trPr>
          <w:trHeight w:val="275"/>
        </w:trPr>
        <w:tc>
          <w:tcPr>
            <w:tcW w:w="1299" w:type="dxa"/>
            <w:tcBorders>
              <w:top w:val="nil"/>
              <w:left w:val="nil"/>
              <w:bottom w:val="single" w:sz="4" w:space="0" w:color="000000"/>
              <w:right w:val="nil"/>
            </w:tcBorders>
            <w:shd w:val="clear" w:color="auto" w:fill="auto"/>
            <w:tcMar>
              <w:top w:w="80" w:type="dxa"/>
              <w:left w:w="80" w:type="dxa"/>
              <w:bottom w:w="80" w:type="dxa"/>
              <w:right w:w="80" w:type="dxa"/>
            </w:tcMar>
          </w:tcPr>
          <w:p w14:paraId="52FBDD03" w14:textId="77777777" w:rsidR="00C03967" w:rsidRDefault="00C03967"/>
        </w:tc>
        <w:tc>
          <w:tcPr>
            <w:tcW w:w="1561" w:type="dxa"/>
            <w:tcBorders>
              <w:top w:val="nil"/>
              <w:left w:val="nil"/>
              <w:bottom w:val="single" w:sz="4" w:space="0" w:color="000000"/>
              <w:right w:val="nil"/>
            </w:tcBorders>
            <w:shd w:val="clear" w:color="auto" w:fill="auto"/>
            <w:tcMar>
              <w:top w:w="80" w:type="dxa"/>
              <w:left w:w="80" w:type="dxa"/>
              <w:bottom w:w="80" w:type="dxa"/>
              <w:right w:w="80" w:type="dxa"/>
            </w:tcMar>
          </w:tcPr>
          <w:p w14:paraId="235AAA03" w14:textId="77777777" w:rsidR="00C03967" w:rsidRDefault="00C03967"/>
        </w:tc>
        <w:tc>
          <w:tcPr>
            <w:tcW w:w="1921" w:type="dxa"/>
            <w:tcBorders>
              <w:top w:val="nil"/>
              <w:left w:val="nil"/>
              <w:bottom w:val="single" w:sz="4" w:space="0" w:color="000000"/>
              <w:right w:val="nil"/>
            </w:tcBorders>
            <w:shd w:val="clear" w:color="auto" w:fill="auto"/>
            <w:tcMar>
              <w:top w:w="80" w:type="dxa"/>
              <w:left w:w="80" w:type="dxa"/>
              <w:bottom w:w="80" w:type="dxa"/>
              <w:right w:w="80" w:type="dxa"/>
            </w:tcMar>
          </w:tcPr>
          <w:p w14:paraId="6838FA79" w14:textId="77777777" w:rsidR="00C03967" w:rsidRDefault="002957DE">
            <w:pPr>
              <w:pStyle w:val="Body"/>
              <w:spacing w:after="0" w:line="240" w:lineRule="auto"/>
            </w:pPr>
            <w:r>
              <w:t>Territorial/mating</w:t>
            </w:r>
          </w:p>
        </w:tc>
        <w:tc>
          <w:tcPr>
            <w:tcW w:w="2864" w:type="dxa"/>
            <w:tcBorders>
              <w:top w:val="nil"/>
              <w:left w:val="nil"/>
              <w:bottom w:val="single" w:sz="4" w:space="0" w:color="000000"/>
              <w:right w:val="nil"/>
            </w:tcBorders>
            <w:shd w:val="clear" w:color="auto" w:fill="auto"/>
            <w:tcMar>
              <w:top w:w="80" w:type="dxa"/>
              <w:left w:w="80" w:type="dxa"/>
              <w:bottom w:w="80" w:type="dxa"/>
              <w:right w:w="80" w:type="dxa"/>
            </w:tcMar>
          </w:tcPr>
          <w:p w14:paraId="6CEDD570" w14:textId="77777777" w:rsidR="00C03967" w:rsidRDefault="002957DE">
            <w:pPr>
              <w:pStyle w:val="Body"/>
              <w:spacing w:after="0" w:line="240" w:lineRule="auto"/>
            </w:pPr>
            <w:r>
              <w:t>28.67 ± 45.16, 8.33 ±17.30</w:t>
            </w:r>
          </w:p>
        </w:tc>
        <w:tc>
          <w:tcPr>
            <w:tcW w:w="989" w:type="dxa"/>
            <w:tcBorders>
              <w:top w:val="nil"/>
              <w:left w:val="nil"/>
              <w:bottom w:val="single" w:sz="4" w:space="0" w:color="000000"/>
              <w:right w:val="nil"/>
            </w:tcBorders>
            <w:shd w:val="clear" w:color="auto" w:fill="auto"/>
            <w:tcMar>
              <w:top w:w="80" w:type="dxa"/>
              <w:left w:w="80" w:type="dxa"/>
              <w:bottom w:w="80" w:type="dxa"/>
              <w:right w:w="80" w:type="dxa"/>
            </w:tcMar>
          </w:tcPr>
          <w:p w14:paraId="7B220F96" w14:textId="77777777" w:rsidR="00C03967" w:rsidRDefault="00C03967"/>
        </w:tc>
        <w:tc>
          <w:tcPr>
            <w:tcW w:w="828" w:type="dxa"/>
            <w:tcBorders>
              <w:top w:val="nil"/>
              <w:left w:val="nil"/>
              <w:bottom w:val="single" w:sz="4" w:space="0" w:color="000000"/>
              <w:right w:val="nil"/>
            </w:tcBorders>
            <w:shd w:val="clear" w:color="auto" w:fill="auto"/>
            <w:tcMar>
              <w:top w:w="80" w:type="dxa"/>
              <w:left w:w="80" w:type="dxa"/>
              <w:bottom w:w="80" w:type="dxa"/>
              <w:right w:w="80" w:type="dxa"/>
            </w:tcMar>
          </w:tcPr>
          <w:p w14:paraId="64BCEEE4" w14:textId="77777777" w:rsidR="00C03967" w:rsidRDefault="00C03967"/>
        </w:tc>
      </w:tr>
      <w:tr w:rsidR="00C03967" w14:paraId="332A7B0F" w14:textId="77777777">
        <w:trPr>
          <w:trHeight w:val="535"/>
        </w:trPr>
        <w:tc>
          <w:tcPr>
            <w:tcW w:w="1299" w:type="dxa"/>
            <w:tcBorders>
              <w:top w:val="single" w:sz="4" w:space="0" w:color="000000"/>
              <w:left w:val="nil"/>
              <w:bottom w:val="nil"/>
              <w:right w:val="nil"/>
            </w:tcBorders>
            <w:shd w:val="clear" w:color="auto" w:fill="auto"/>
            <w:tcMar>
              <w:top w:w="80" w:type="dxa"/>
              <w:left w:w="80" w:type="dxa"/>
              <w:bottom w:w="80" w:type="dxa"/>
              <w:right w:w="80" w:type="dxa"/>
            </w:tcMar>
          </w:tcPr>
          <w:p w14:paraId="1FDF15C1" w14:textId="77777777" w:rsidR="00C03967" w:rsidRDefault="002957DE">
            <w:pPr>
              <w:pStyle w:val="Body"/>
              <w:spacing w:after="0" w:line="240" w:lineRule="auto"/>
            </w:pPr>
            <w:r>
              <w:t xml:space="preserve">Migratory </w:t>
            </w:r>
          </w:p>
        </w:tc>
        <w:tc>
          <w:tcPr>
            <w:tcW w:w="1561" w:type="dxa"/>
            <w:tcBorders>
              <w:top w:val="single" w:sz="4" w:space="0" w:color="000000"/>
              <w:left w:val="nil"/>
              <w:bottom w:val="nil"/>
              <w:right w:val="nil"/>
            </w:tcBorders>
            <w:shd w:val="clear" w:color="auto" w:fill="auto"/>
            <w:tcMar>
              <w:top w:w="80" w:type="dxa"/>
              <w:left w:w="80" w:type="dxa"/>
              <w:bottom w:w="80" w:type="dxa"/>
              <w:right w:w="80" w:type="dxa"/>
            </w:tcMar>
          </w:tcPr>
          <w:p w14:paraId="4C525D36" w14:textId="77777777" w:rsidR="00C03967" w:rsidRDefault="002957DE">
            <w:pPr>
              <w:pStyle w:val="Body"/>
              <w:spacing w:after="0" w:line="240" w:lineRule="auto"/>
            </w:pPr>
            <w:r>
              <w:t>3 mesohabitat</w:t>
            </w:r>
          </w:p>
        </w:tc>
        <w:tc>
          <w:tcPr>
            <w:tcW w:w="1921" w:type="dxa"/>
            <w:tcBorders>
              <w:top w:val="single" w:sz="4" w:space="0" w:color="000000"/>
              <w:left w:val="nil"/>
              <w:bottom w:val="nil"/>
              <w:right w:val="nil"/>
            </w:tcBorders>
            <w:shd w:val="clear" w:color="auto" w:fill="auto"/>
            <w:tcMar>
              <w:top w:w="80" w:type="dxa"/>
              <w:left w:w="80" w:type="dxa"/>
              <w:bottom w:w="80" w:type="dxa"/>
              <w:right w:w="80" w:type="dxa"/>
            </w:tcMar>
          </w:tcPr>
          <w:p w14:paraId="0ECEC121" w14:textId="77777777" w:rsidR="00C03967" w:rsidRDefault="002957DE">
            <w:pPr>
              <w:pStyle w:val="Body"/>
              <w:spacing w:after="0" w:line="240" w:lineRule="auto"/>
            </w:pPr>
            <w:r>
              <w:t>Shrub</w:t>
            </w:r>
          </w:p>
        </w:tc>
        <w:tc>
          <w:tcPr>
            <w:tcW w:w="2864" w:type="dxa"/>
            <w:tcBorders>
              <w:top w:val="single" w:sz="4" w:space="0" w:color="000000"/>
              <w:left w:val="nil"/>
              <w:bottom w:val="nil"/>
              <w:right w:val="nil"/>
            </w:tcBorders>
            <w:shd w:val="clear" w:color="auto" w:fill="auto"/>
            <w:tcMar>
              <w:top w:w="80" w:type="dxa"/>
              <w:left w:w="80" w:type="dxa"/>
              <w:bottom w:w="80" w:type="dxa"/>
              <w:right w:w="80" w:type="dxa"/>
            </w:tcMar>
          </w:tcPr>
          <w:p w14:paraId="2CD3C0AB" w14:textId="77777777" w:rsidR="00C03967" w:rsidRDefault="002957DE">
            <w:pPr>
              <w:pStyle w:val="Body"/>
              <w:spacing w:after="0" w:line="240" w:lineRule="auto"/>
            </w:pPr>
            <w:r>
              <w:t>63.25 ± 60.92, 21.50 ± 35.95</w:t>
            </w:r>
          </w:p>
        </w:tc>
        <w:tc>
          <w:tcPr>
            <w:tcW w:w="989" w:type="dxa"/>
            <w:tcBorders>
              <w:top w:val="single" w:sz="4" w:space="0" w:color="000000"/>
              <w:left w:val="nil"/>
              <w:bottom w:val="nil"/>
              <w:right w:val="nil"/>
            </w:tcBorders>
            <w:shd w:val="clear" w:color="auto" w:fill="auto"/>
            <w:tcMar>
              <w:top w:w="80" w:type="dxa"/>
              <w:left w:w="80" w:type="dxa"/>
              <w:bottom w:w="80" w:type="dxa"/>
              <w:right w:w="80" w:type="dxa"/>
            </w:tcMar>
          </w:tcPr>
          <w:p w14:paraId="52932401" w14:textId="77777777" w:rsidR="00C03967" w:rsidRDefault="002957DE">
            <w:pPr>
              <w:pStyle w:val="Body"/>
              <w:spacing w:after="0" w:line="240" w:lineRule="auto"/>
            </w:pPr>
            <w:r>
              <w:t>0.631</w:t>
            </w:r>
          </w:p>
        </w:tc>
        <w:tc>
          <w:tcPr>
            <w:tcW w:w="828" w:type="dxa"/>
            <w:tcBorders>
              <w:top w:val="single" w:sz="4" w:space="0" w:color="000000"/>
              <w:left w:val="nil"/>
              <w:bottom w:val="nil"/>
              <w:right w:val="nil"/>
            </w:tcBorders>
            <w:shd w:val="clear" w:color="auto" w:fill="auto"/>
            <w:tcMar>
              <w:top w:w="80" w:type="dxa"/>
              <w:left w:w="80" w:type="dxa"/>
              <w:bottom w:w="80" w:type="dxa"/>
              <w:right w:w="80" w:type="dxa"/>
            </w:tcMar>
          </w:tcPr>
          <w:p w14:paraId="71D929EE" w14:textId="77777777" w:rsidR="00C03967" w:rsidRDefault="002957DE">
            <w:pPr>
              <w:pStyle w:val="Body"/>
              <w:spacing w:after="0" w:line="240" w:lineRule="auto"/>
            </w:pPr>
            <w:r>
              <w:t>0.699</w:t>
            </w:r>
          </w:p>
        </w:tc>
      </w:tr>
      <w:tr w:rsidR="00C03967" w14:paraId="1AC11355" w14:textId="77777777">
        <w:trPr>
          <w:trHeight w:val="540"/>
        </w:trPr>
        <w:tc>
          <w:tcPr>
            <w:tcW w:w="1299" w:type="dxa"/>
            <w:tcBorders>
              <w:top w:val="nil"/>
              <w:left w:val="nil"/>
              <w:bottom w:val="nil"/>
              <w:right w:val="nil"/>
            </w:tcBorders>
            <w:shd w:val="clear" w:color="auto" w:fill="auto"/>
            <w:tcMar>
              <w:top w:w="80" w:type="dxa"/>
              <w:left w:w="80" w:type="dxa"/>
              <w:bottom w:w="80" w:type="dxa"/>
              <w:right w:w="80" w:type="dxa"/>
            </w:tcMar>
          </w:tcPr>
          <w:p w14:paraId="7FBFC1FE" w14:textId="77777777" w:rsidR="00C03967" w:rsidRDefault="00C03967"/>
        </w:tc>
        <w:tc>
          <w:tcPr>
            <w:tcW w:w="1561" w:type="dxa"/>
            <w:tcBorders>
              <w:top w:val="nil"/>
              <w:left w:val="nil"/>
              <w:bottom w:val="nil"/>
              <w:right w:val="nil"/>
            </w:tcBorders>
            <w:shd w:val="clear" w:color="auto" w:fill="auto"/>
            <w:tcMar>
              <w:top w:w="80" w:type="dxa"/>
              <w:left w:w="80" w:type="dxa"/>
              <w:bottom w:w="80" w:type="dxa"/>
              <w:right w:w="80" w:type="dxa"/>
            </w:tcMar>
          </w:tcPr>
          <w:p w14:paraId="7A821B6A" w14:textId="77777777" w:rsidR="00C03967" w:rsidRDefault="00C03967"/>
        </w:tc>
        <w:tc>
          <w:tcPr>
            <w:tcW w:w="1921" w:type="dxa"/>
            <w:tcBorders>
              <w:top w:val="nil"/>
              <w:left w:val="nil"/>
              <w:bottom w:val="nil"/>
              <w:right w:val="nil"/>
            </w:tcBorders>
            <w:shd w:val="clear" w:color="auto" w:fill="auto"/>
            <w:tcMar>
              <w:top w:w="80" w:type="dxa"/>
              <w:left w:w="80" w:type="dxa"/>
              <w:bottom w:w="80" w:type="dxa"/>
              <w:right w:w="80" w:type="dxa"/>
            </w:tcMar>
          </w:tcPr>
          <w:p w14:paraId="6C62B24F" w14:textId="77777777" w:rsidR="00C03967" w:rsidRDefault="002957DE">
            <w:pPr>
              <w:pStyle w:val="Body"/>
              <w:spacing w:after="0" w:line="240" w:lineRule="auto"/>
            </w:pPr>
            <w:r>
              <w:t>Cactus</w:t>
            </w:r>
          </w:p>
        </w:tc>
        <w:tc>
          <w:tcPr>
            <w:tcW w:w="2864" w:type="dxa"/>
            <w:tcBorders>
              <w:top w:val="nil"/>
              <w:left w:val="nil"/>
              <w:bottom w:val="nil"/>
              <w:right w:val="nil"/>
            </w:tcBorders>
            <w:shd w:val="clear" w:color="auto" w:fill="auto"/>
            <w:tcMar>
              <w:top w:w="80" w:type="dxa"/>
              <w:left w:w="80" w:type="dxa"/>
              <w:bottom w:w="80" w:type="dxa"/>
              <w:right w:w="80" w:type="dxa"/>
            </w:tcMar>
          </w:tcPr>
          <w:p w14:paraId="215F63D5" w14:textId="77777777" w:rsidR="00C03967" w:rsidRDefault="002957DE">
            <w:pPr>
              <w:pStyle w:val="Body"/>
              <w:spacing w:after="0" w:line="240" w:lineRule="auto"/>
            </w:pPr>
            <w:r>
              <w:t>24.75 ± 36.65, 19.00 ± 36.67</w:t>
            </w:r>
          </w:p>
        </w:tc>
        <w:tc>
          <w:tcPr>
            <w:tcW w:w="989" w:type="dxa"/>
            <w:tcBorders>
              <w:top w:val="nil"/>
              <w:left w:val="nil"/>
              <w:bottom w:val="nil"/>
              <w:right w:val="nil"/>
            </w:tcBorders>
            <w:shd w:val="clear" w:color="auto" w:fill="auto"/>
            <w:tcMar>
              <w:top w:w="80" w:type="dxa"/>
              <w:left w:w="80" w:type="dxa"/>
              <w:bottom w:w="80" w:type="dxa"/>
              <w:right w:w="80" w:type="dxa"/>
            </w:tcMar>
          </w:tcPr>
          <w:p w14:paraId="6385A1D7" w14:textId="77777777" w:rsidR="00C03967" w:rsidRDefault="00C03967"/>
        </w:tc>
        <w:tc>
          <w:tcPr>
            <w:tcW w:w="828" w:type="dxa"/>
            <w:tcBorders>
              <w:top w:val="nil"/>
              <w:left w:val="nil"/>
              <w:bottom w:val="nil"/>
              <w:right w:val="nil"/>
            </w:tcBorders>
            <w:shd w:val="clear" w:color="auto" w:fill="auto"/>
            <w:tcMar>
              <w:top w:w="80" w:type="dxa"/>
              <w:left w:w="80" w:type="dxa"/>
              <w:bottom w:w="80" w:type="dxa"/>
              <w:right w:w="80" w:type="dxa"/>
            </w:tcMar>
          </w:tcPr>
          <w:p w14:paraId="189EAF8B" w14:textId="77777777" w:rsidR="00C03967" w:rsidRDefault="00C03967"/>
        </w:tc>
      </w:tr>
      <w:tr w:rsidR="00C03967" w14:paraId="22487C40" w14:textId="77777777">
        <w:trPr>
          <w:trHeight w:val="540"/>
        </w:trPr>
        <w:tc>
          <w:tcPr>
            <w:tcW w:w="1299" w:type="dxa"/>
            <w:tcBorders>
              <w:top w:val="nil"/>
              <w:left w:val="nil"/>
              <w:bottom w:val="nil"/>
              <w:right w:val="nil"/>
            </w:tcBorders>
            <w:shd w:val="clear" w:color="auto" w:fill="auto"/>
            <w:tcMar>
              <w:top w:w="80" w:type="dxa"/>
              <w:left w:w="80" w:type="dxa"/>
              <w:bottom w:w="80" w:type="dxa"/>
              <w:right w:w="80" w:type="dxa"/>
            </w:tcMar>
          </w:tcPr>
          <w:p w14:paraId="7C0F6151" w14:textId="77777777" w:rsidR="00C03967" w:rsidRDefault="00C03967"/>
        </w:tc>
        <w:tc>
          <w:tcPr>
            <w:tcW w:w="1561" w:type="dxa"/>
            <w:tcBorders>
              <w:top w:val="nil"/>
              <w:left w:val="nil"/>
              <w:bottom w:val="single" w:sz="4" w:space="0" w:color="000000"/>
              <w:right w:val="nil"/>
            </w:tcBorders>
            <w:shd w:val="clear" w:color="auto" w:fill="auto"/>
            <w:tcMar>
              <w:top w:w="80" w:type="dxa"/>
              <w:left w:w="80" w:type="dxa"/>
              <w:bottom w:w="80" w:type="dxa"/>
              <w:right w:w="80" w:type="dxa"/>
            </w:tcMar>
          </w:tcPr>
          <w:p w14:paraId="75155E87" w14:textId="77777777" w:rsidR="00C03967" w:rsidRDefault="00C03967"/>
        </w:tc>
        <w:tc>
          <w:tcPr>
            <w:tcW w:w="1921" w:type="dxa"/>
            <w:tcBorders>
              <w:top w:val="nil"/>
              <w:left w:val="nil"/>
              <w:bottom w:val="single" w:sz="4" w:space="0" w:color="000000"/>
              <w:right w:val="nil"/>
            </w:tcBorders>
            <w:shd w:val="clear" w:color="auto" w:fill="auto"/>
            <w:tcMar>
              <w:top w:w="80" w:type="dxa"/>
              <w:left w:w="80" w:type="dxa"/>
              <w:bottom w:w="80" w:type="dxa"/>
              <w:right w:w="80" w:type="dxa"/>
            </w:tcMar>
          </w:tcPr>
          <w:p w14:paraId="4FD855DB" w14:textId="77777777" w:rsidR="00C03967" w:rsidRDefault="002957DE">
            <w:pPr>
              <w:pStyle w:val="Body"/>
              <w:spacing w:after="0" w:line="240" w:lineRule="auto"/>
            </w:pPr>
            <w:r>
              <w:t>Other</w:t>
            </w:r>
          </w:p>
        </w:tc>
        <w:tc>
          <w:tcPr>
            <w:tcW w:w="2864" w:type="dxa"/>
            <w:tcBorders>
              <w:top w:val="nil"/>
              <w:left w:val="nil"/>
              <w:bottom w:val="single" w:sz="4" w:space="0" w:color="000000"/>
              <w:right w:val="nil"/>
            </w:tcBorders>
            <w:shd w:val="clear" w:color="auto" w:fill="auto"/>
            <w:tcMar>
              <w:top w:w="80" w:type="dxa"/>
              <w:left w:w="80" w:type="dxa"/>
              <w:bottom w:w="80" w:type="dxa"/>
              <w:right w:w="80" w:type="dxa"/>
            </w:tcMar>
          </w:tcPr>
          <w:p w14:paraId="3962934B" w14:textId="77777777" w:rsidR="00C03967" w:rsidRDefault="002957DE">
            <w:pPr>
              <w:pStyle w:val="Body"/>
              <w:spacing w:after="0" w:line="240" w:lineRule="auto"/>
            </w:pPr>
            <w:r>
              <w:t>46.75 ± 66.79, 13.50 ± 25.68</w:t>
            </w:r>
          </w:p>
        </w:tc>
        <w:tc>
          <w:tcPr>
            <w:tcW w:w="989" w:type="dxa"/>
            <w:tcBorders>
              <w:top w:val="nil"/>
              <w:left w:val="nil"/>
              <w:bottom w:val="single" w:sz="4" w:space="0" w:color="000000"/>
              <w:right w:val="nil"/>
            </w:tcBorders>
            <w:shd w:val="clear" w:color="auto" w:fill="auto"/>
            <w:tcMar>
              <w:top w:w="80" w:type="dxa"/>
              <w:left w:w="80" w:type="dxa"/>
              <w:bottom w:w="80" w:type="dxa"/>
              <w:right w:w="80" w:type="dxa"/>
            </w:tcMar>
          </w:tcPr>
          <w:p w14:paraId="15B96AD5" w14:textId="77777777" w:rsidR="00C03967" w:rsidRDefault="00C03967"/>
        </w:tc>
        <w:tc>
          <w:tcPr>
            <w:tcW w:w="828" w:type="dxa"/>
            <w:tcBorders>
              <w:top w:val="nil"/>
              <w:left w:val="nil"/>
              <w:bottom w:val="single" w:sz="4" w:space="0" w:color="000000"/>
              <w:right w:val="nil"/>
            </w:tcBorders>
            <w:shd w:val="clear" w:color="auto" w:fill="auto"/>
            <w:tcMar>
              <w:top w:w="80" w:type="dxa"/>
              <w:left w:w="80" w:type="dxa"/>
              <w:bottom w:w="80" w:type="dxa"/>
              <w:right w:w="80" w:type="dxa"/>
            </w:tcMar>
          </w:tcPr>
          <w:p w14:paraId="054424E8" w14:textId="77777777" w:rsidR="00C03967" w:rsidRDefault="00C03967"/>
        </w:tc>
      </w:tr>
      <w:tr w:rsidR="00C03967" w14:paraId="4E5A8F1C" w14:textId="77777777">
        <w:trPr>
          <w:trHeight w:val="540"/>
        </w:trPr>
        <w:tc>
          <w:tcPr>
            <w:tcW w:w="1299" w:type="dxa"/>
            <w:tcBorders>
              <w:top w:val="nil"/>
              <w:left w:val="nil"/>
              <w:bottom w:val="nil"/>
              <w:right w:val="nil"/>
            </w:tcBorders>
            <w:shd w:val="clear" w:color="auto" w:fill="auto"/>
            <w:tcMar>
              <w:top w:w="80" w:type="dxa"/>
              <w:left w:w="80" w:type="dxa"/>
              <w:bottom w:w="80" w:type="dxa"/>
              <w:right w:w="80" w:type="dxa"/>
            </w:tcMar>
          </w:tcPr>
          <w:p w14:paraId="51D35DEB" w14:textId="77777777" w:rsidR="00C03967" w:rsidRDefault="00C03967"/>
        </w:tc>
        <w:tc>
          <w:tcPr>
            <w:tcW w:w="1561" w:type="dxa"/>
            <w:tcBorders>
              <w:top w:val="single" w:sz="4" w:space="0" w:color="000000"/>
              <w:left w:val="nil"/>
              <w:bottom w:val="nil"/>
              <w:right w:val="nil"/>
            </w:tcBorders>
            <w:shd w:val="clear" w:color="auto" w:fill="auto"/>
            <w:tcMar>
              <w:top w:w="80" w:type="dxa"/>
              <w:left w:w="80" w:type="dxa"/>
              <w:bottom w:w="80" w:type="dxa"/>
              <w:right w:w="80" w:type="dxa"/>
            </w:tcMar>
          </w:tcPr>
          <w:p w14:paraId="34C6E2D4" w14:textId="77777777" w:rsidR="00C03967" w:rsidRDefault="002957DE">
            <w:pPr>
              <w:pStyle w:val="Body"/>
              <w:spacing w:after="0" w:line="240" w:lineRule="auto"/>
            </w:pPr>
            <w:r>
              <w:t>2 mesohabitat</w:t>
            </w:r>
          </w:p>
        </w:tc>
        <w:tc>
          <w:tcPr>
            <w:tcW w:w="1921" w:type="dxa"/>
            <w:tcBorders>
              <w:top w:val="single" w:sz="4" w:space="0" w:color="000000"/>
              <w:left w:val="nil"/>
              <w:bottom w:val="nil"/>
              <w:right w:val="nil"/>
            </w:tcBorders>
            <w:shd w:val="clear" w:color="auto" w:fill="auto"/>
            <w:tcMar>
              <w:top w:w="80" w:type="dxa"/>
              <w:left w:w="80" w:type="dxa"/>
              <w:bottom w:w="80" w:type="dxa"/>
              <w:right w:w="80" w:type="dxa"/>
            </w:tcMar>
          </w:tcPr>
          <w:p w14:paraId="4CF8AC6B" w14:textId="77777777" w:rsidR="00C03967" w:rsidRDefault="002957DE">
            <w:pPr>
              <w:pStyle w:val="Body"/>
              <w:spacing w:after="0" w:line="240" w:lineRule="auto"/>
            </w:pPr>
            <w:r>
              <w:t>Vegetative</w:t>
            </w:r>
          </w:p>
        </w:tc>
        <w:tc>
          <w:tcPr>
            <w:tcW w:w="2864" w:type="dxa"/>
            <w:tcBorders>
              <w:top w:val="single" w:sz="4" w:space="0" w:color="000000"/>
              <w:left w:val="nil"/>
              <w:bottom w:val="nil"/>
              <w:right w:val="nil"/>
            </w:tcBorders>
            <w:shd w:val="clear" w:color="auto" w:fill="auto"/>
            <w:tcMar>
              <w:top w:w="80" w:type="dxa"/>
              <w:left w:w="80" w:type="dxa"/>
              <w:bottom w:w="80" w:type="dxa"/>
              <w:right w:w="80" w:type="dxa"/>
            </w:tcMar>
          </w:tcPr>
          <w:p w14:paraId="7AFB50B2" w14:textId="77777777" w:rsidR="00C03967" w:rsidRDefault="002957DE">
            <w:pPr>
              <w:pStyle w:val="Body"/>
              <w:spacing w:after="0" w:line="240" w:lineRule="auto"/>
            </w:pPr>
            <w:r>
              <w:t>90.25 ± 97.50, 40.75 ± 72.99</w:t>
            </w:r>
          </w:p>
        </w:tc>
        <w:tc>
          <w:tcPr>
            <w:tcW w:w="989" w:type="dxa"/>
            <w:tcBorders>
              <w:top w:val="single" w:sz="4" w:space="0" w:color="000000"/>
              <w:left w:val="nil"/>
              <w:bottom w:val="nil"/>
              <w:right w:val="nil"/>
            </w:tcBorders>
            <w:shd w:val="clear" w:color="auto" w:fill="auto"/>
            <w:tcMar>
              <w:top w:w="80" w:type="dxa"/>
              <w:left w:w="80" w:type="dxa"/>
              <w:bottom w:w="80" w:type="dxa"/>
              <w:right w:w="80" w:type="dxa"/>
            </w:tcMar>
          </w:tcPr>
          <w:p w14:paraId="1653B5FA" w14:textId="77777777" w:rsidR="00C03967" w:rsidRDefault="002957DE">
            <w:pPr>
              <w:pStyle w:val="Body"/>
              <w:spacing w:after="0" w:line="240" w:lineRule="auto"/>
            </w:pPr>
            <w:r>
              <w:t>0.500</w:t>
            </w:r>
          </w:p>
        </w:tc>
        <w:tc>
          <w:tcPr>
            <w:tcW w:w="828" w:type="dxa"/>
            <w:tcBorders>
              <w:top w:val="single" w:sz="4" w:space="0" w:color="000000"/>
              <w:left w:val="nil"/>
              <w:bottom w:val="nil"/>
              <w:right w:val="nil"/>
            </w:tcBorders>
            <w:shd w:val="clear" w:color="auto" w:fill="auto"/>
            <w:tcMar>
              <w:top w:w="80" w:type="dxa"/>
              <w:left w:w="80" w:type="dxa"/>
              <w:bottom w:w="80" w:type="dxa"/>
              <w:right w:w="80" w:type="dxa"/>
            </w:tcMar>
          </w:tcPr>
          <w:p w14:paraId="2478EE4C" w14:textId="77777777" w:rsidR="00C03967" w:rsidRDefault="002957DE">
            <w:pPr>
              <w:pStyle w:val="Body"/>
              <w:spacing w:after="0" w:line="240" w:lineRule="auto"/>
            </w:pPr>
            <w:r>
              <w:t>0.835</w:t>
            </w:r>
          </w:p>
        </w:tc>
      </w:tr>
      <w:tr w:rsidR="00C03967" w14:paraId="2F4F03A7" w14:textId="77777777">
        <w:trPr>
          <w:trHeight w:val="540"/>
        </w:trPr>
        <w:tc>
          <w:tcPr>
            <w:tcW w:w="1299" w:type="dxa"/>
            <w:tcBorders>
              <w:top w:val="nil"/>
              <w:left w:val="nil"/>
              <w:bottom w:val="nil"/>
              <w:right w:val="nil"/>
            </w:tcBorders>
            <w:shd w:val="clear" w:color="auto" w:fill="auto"/>
            <w:tcMar>
              <w:top w:w="80" w:type="dxa"/>
              <w:left w:w="80" w:type="dxa"/>
              <w:bottom w:w="80" w:type="dxa"/>
              <w:right w:w="80" w:type="dxa"/>
            </w:tcMar>
          </w:tcPr>
          <w:p w14:paraId="0330F32D" w14:textId="77777777" w:rsidR="00C03967" w:rsidRDefault="00C03967"/>
        </w:tc>
        <w:tc>
          <w:tcPr>
            <w:tcW w:w="1561" w:type="dxa"/>
            <w:tcBorders>
              <w:top w:val="nil"/>
              <w:left w:val="nil"/>
              <w:bottom w:val="single" w:sz="4" w:space="0" w:color="000000"/>
              <w:right w:val="nil"/>
            </w:tcBorders>
            <w:shd w:val="clear" w:color="auto" w:fill="auto"/>
            <w:tcMar>
              <w:top w:w="80" w:type="dxa"/>
              <w:left w:w="80" w:type="dxa"/>
              <w:bottom w:w="80" w:type="dxa"/>
              <w:right w:w="80" w:type="dxa"/>
            </w:tcMar>
          </w:tcPr>
          <w:p w14:paraId="07EDBC33" w14:textId="77777777" w:rsidR="00C03967" w:rsidRDefault="00C03967"/>
        </w:tc>
        <w:tc>
          <w:tcPr>
            <w:tcW w:w="1921" w:type="dxa"/>
            <w:tcBorders>
              <w:top w:val="nil"/>
              <w:left w:val="nil"/>
              <w:bottom w:val="single" w:sz="4" w:space="0" w:color="000000"/>
              <w:right w:val="nil"/>
            </w:tcBorders>
            <w:shd w:val="clear" w:color="auto" w:fill="auto"/>
            <w:tcMar>
              <w:top w:w="80" w:type="dxa"/>
              <w:left w:w="80" w:type="dxa"/>
              <w:bottom w:w="80" w:type="dxa"/>
              <w:right w:w="80" w:type="dxa"/>
            </w:tcMar>
          </w:tcPr>
          <w:p w14:paraId="4659A282" w14:textId="77777777" w:rsidR="00C03967" w:rsidRDefault="002957DE">
            <w:pPr>
              <w:pStyle w:val="Body"/>
              <w:spacing w:after="0" w:line="240" w:lineRule="auto"/>
            </w:pPr>
            <w:r>
              <w:t>Non-vegetative</w:t>
            </w:r>
          </w:p>
        </w:tc>
        <w:tc>
          <w:tcPr>
            <w:tcW w:w="2864" w:type="dxa"/>
            <w:tcBorders>
              <w:top w:val="nil"/>
              <w:left w:val="nil"/>
              <w:bottom w:val="single" w:sz="4" w:space="0" w:color="000000"/>
              <w:right w:val="nil"/>
            </w:tcBorders>
            <w:shd w:val="clear" w:color="auto" w:fill="auto"/>
            <w:tcMar>
              <w:top w:w="80" w:type="dxa"/>
              <w:left w:w="80" w:type="dxa"/>
              <w:bottom w:w="80" w:type="dxa"/>
              <w:right w:w="80" w:type="dxa"/>
            </w:tcMar>
          </w:tcPr>
          <w:p w14:paraId="77BC259D" w14:textId="77777777" w:rsidR="00C03967" w:rsidRDefault="002957DE">
            <w:pPr>
              <w:pStyle w:val="Body"/>
              <w:spacing w:after="0" w:line="240" w:lineRule="auto"/>
            </w:pPr>
            <w:r>
              <w:t>44.50 ± 63.66, 13.25 ± 25.18</w:t>
            </w:r>
          </w:p>
        </w:tc>
        <w:tc>
          <w:tcPr>
            <w:tcW w:w="989" w:type="dxa"/>
            <w:tcBorders>
              <w:top w:val="nil"/>
              <w:left w:val="nil"/>
              <w:bottom w:val="single" w:sz="4" w:space="0" w:color="000000"/>
              <w:right w:val="nil"/>
            </w:tcBorders>
            <w:shd w:val="clear" w:color="auto" w:fill="auto"/>
            <w:tcMar>
              <w:top w:w="80" w:type="dxa"/>
              <w:left w:w="80" w:type="dxa"/>
              <w:bottom w:w="80" w:type="dxa"/>
              <w:right w:w="80" w:type="dxa"/>
            </w:tcMar>
          </w:tcPr>
          <w:p w14:paraId="07FBE522" w14:textId="77777777" w:rsidR="00C03967" w:rsidRDefault="00C03967"/>
        </w:tc>
        <w:tc>
          <w:tcPr>
            <w:tcW w:w="828" w:type="dxa"/>
            <w:tcBorders>
              <w:top w:val="nil"/>
              <w:left w:val="nil"/>
              <w:bottom w:val="single" w:sz="4" w:space="0" w:color="000000"/>
              <w:right w:val="nil"/>
            </w:tcBorders>
            <w:shd w:val="clear" w:color="auto" w:fill="auto"/>
            <w:tcMar>
              <w:top w:w="80" w:type="dxa"/>
              <w:left w:w="80" w:type="dxa"/>
              <w:bottom w:w="80" w:type="dxa"/>
              <w:right w:w="80" w:type="dxa"/>
            </w:tcMar>
          </w:tcPr>
          <w:p w14:paraId="65920ECF" w14:textId="77777777" w:rsidR="00C03967" w:rsidRDefault="00C03967"/>
        </w:tc>
      </w:tr>
      <w:tr w:rsidR="00C03967" w14:paraId="64F9153B" w14:textId="77777777">
        <w:trPr>
          <w:trHeight w:val="540"/>
        </w:trPr>
        <w:tc>
          <w:tcPr>
            <w:tcW w:w="1299" w:type="dxa"/>
            <w:tcBorders>
              <w:top w:val="nil"/>
              <w:left w:val="nil"/>
              <w:bottom w:val="nil"/>
              <w:right w:val="nil"/>
            </w:tcBorders>
            <w:shd w:val="clear" w:color="auto" w:fill="auto"/>
            <w:tcMar>
              <w:top w:w="80" w:type="dxa"/>
              <w:left w:w="80" w:type="dxa"/>
              <w:bottom w:w="80" w:type="dxa"/>
              <w:right w:w="80" w:type="dxa"/>
            </w:tcMar>
          </w:tcPr>
          <w:p w14:paraId="054BD917" w14:textId="77777777" w:rsidR="00C03967" w:rsidRDefault="00C03967"/>
        </w:tc>
        <w:tc>
          <w:tcPr>
            <w:tcW w:w="1561" w:type="dxa"/>
            <w:tcBorders>
              <w:top w:val="single" w:sz="4" w:space="0" w:color="000000"/>
              <w:left w:val="nil"/>
              <w:bottom w:val="nil"/>
              <w:right w:val="nil"/>
            </w:tcBorders>
            <w:shd w:val="clear" w:color="auto" w:fill="auto"/>
            <w:tcMar>
              <w:top w:w="80" w:type="dxa"/>
              <w:left w:w="80" w:type="dxa"/>
              <w:bottom w:w="80" w:type="dxa"/>
              <w:right w:w="80" w:type="dxa"/>
            </w:tcMar>
          </w:tcPr>
          <w:p w14:paraId="49D3FC68" w14:textId="77777777" w:rsidR="00C03967" w:rsidRDefault="002957DE">
            <w:pPr>
              <w:pStyle w:val="Body"/>
              <w:spacing w:after="0" w:line="240" w:lineRule="auto"/>
            </w:pPr>
            <w:r>
              <w:t>Behavior</w:t>
            </w:r>
          </w:p>
        </w:tc>
        <w:tc>
          <w:tcPr>
            <w:tcW w:w="1921" w:type="dxa"/>
            <w:tcBorders>
              <w:top w:val="single" w:sz="4" w:space="0" w:color="000000"/>
              <w:left w:val="nil"/>
              <w:bottom w:val="nil"/>
              <w:right w:val="nil"/>
            </w:tcBorders>
            <w:shd w:val="clear" w:color="auto" w:fill="auto"/>
            <w:tcMar>
              <w:top w:w="80" w:type="dxa"/>
              <w:left w:w="80" w:type="dxa"/>
              <w:bottom w:w="80" w:type="dxa"/>
              <w:right w:w="80" w:type="dxa"/>
            </w:tcMar>
          </w:tcPr>
          <w:p w14:paraId="6486EC55" w14:textId="77777777" w:rsidR="00C03967" w:rsidRDefault="002957DE">
            <w:pPr>
              <w:pStyle w:val="Body"/>
              <w:spacing w:after="0" w:line="240" w:lineRule="auto"/>
            </w:pPr>
            <w:r>
              <w:t>Active movement</w:t>
            </w:r>
          </w:p>
        </w:tc>
        <w:tc>
          <w:tcPr>
            <w:tcW w:w="2864" w:type="dxa"/>
            <w:tcBorders>
              <w:top w:val="single" w:sz="4" w:space="0" w:color="000000"/>
              <w:left w:val="nil"/>
              <w:bottom w:val="nil"/>
              <w:right w:val="nil"/>
            </w:tcBorders>
            <w:shd w:val="clear" w:color="auto" w:fill="auto"/>
            <w:tcMar>
              <w:top w:w="80" w:type="dxa"/>
              <w:left w:w="80" w:type="dxa"/>
              <w:bottom w:w="80" w:type="dxa"/>
              <w:right w:w="80" w:type="dxa"/>
            </w:tcMar>
          </w:tcPr>
          <w:p w14:paraId="27256ED1" w14:textId="77777777" w:rsidR="00C03967" w:rsidRDefault="002957DE">
            <w:pPr>
              <w:pStyle w:val="Body"/>
              <w:spacing w:after="0" w:line="240" w:lineRule="auto"/>
            </w:pPr>
            <w:r>
              <w:t>39.00 ± 45.74, 16.25 ± 28.03</w:t>
            </w:r>
          </w:p>
        </w:tc>
        <w:tc>
          <w:tcPr>
            <w:tcW w:w="989" w:type="dxa"/>
            <w:tcBorders>
              <w:top w:val="single" w:sz="4" w:space="0" w:color="000000"/>
              <w:left w:val="nil"/>
              <w:bottom w:val="nil"/>
              <w:right w:val="nil"/>
            </w:tcBorders>
            <w:shd w:val="clear" w:color="auto" w:fill="auto"/>
            <w:tcMar>
              <w:top w:w="80" w:type="dxa"/>
              <w:left w:w="80" w:type="dxa"/>
              <w:bottom w:w="80" w:type="dxa"/>
              <w:right w:w="80" w:type="dxa"/>
            </w:tcMar>
          </w:tcPr>
          <w:p w14:paraId="62191E04" w14:textId="77777777" w:rsidR="00C03967" w:rsidRDefault="002957DE">
            <w:pPr>
              <w:pStyle w:val="Body"/>
              <w:spacing w:after="0" w:line="240" w:lineRule="auto"/>
            </w:pPr>
            <w:r>
              <w:t>0.352</w:t>
            </w:r>
          </w:p>
        </w:tc>
        <w:tc>
          <w:tcPr>
            <w:tcW w:w="828" w:type="dxa"/>
            <w:tcBorders>
              <w:top w:val="single" w:sz="4" w:space="0" w:color="000000"/>
              <w:left w:val="nil"/>
              <w:bottom w:val="nil"/>
              <w:right w:val="nil"/>
            </w:tcBorders>
            <w:shd w:val="clear" w:color="auto" w:fill="auto"/>
            <w:tcMar>
              <w:top w:w="80" w:type="dxa"/>
              <w:left w:w="80" w:type="dxa"/>
              <w:bottom w:w="80" w:type="dxa"/>
              <w:right w:w="80" w:type="dxa"/>
            </w:tcMar>
          </w:tcPr>
          <w:p w14:paraId="78A17457" w14:textId="77777777" w:rsidR="00C03967" w:rsidRDefault="002957DE">
            <w:pPr>
              <w:pStyle w:val="Body"/>
              <w:spacing w:after="0" w:line="240" w:lineRule="auto"/>
            </w:pPr>
            <w:r>
              <w:t>1.165</w:t>
            </w:r>
          </w:p>
        </w:tc>
      </w:tr>
      <w:tr w:rsidR="00C03967" w14:paraId="2373FE33" w14:textId="77777777">
        <w:trPr>
          <w:trHeight w:val="280"/>
        </w:trPr>
        <w:tc>
          <w:tcPr>
            <w:tcW w:w="1299" w:type="dxa"/>
            <w:tcBorders>
              <w:top w:val="nil"/>
              <w:left w:val="nil"/>
              <w:bottom w:val="nil"/>
              <w:right w:val="nil"/>
            </w:tcBorders>
            <w:shd w:val="clear" w:color="auto" w:fill="auto"/>
            <w:tcMar>
              <w:top w:w="80" w:type="dxa"/>
              <w:left w:w="80" w:type="dxa"/>
              <w:bottom w:w="80" w:type="dxa"/>
              <w:right w:w="80" w:type="dxa"/>
            </w:tcMar>
          </w:tcPr>
          <w:p w14:paraId="42B05A5D" w14:textId="77777777" w:rsidR="00C03967" w:rsidRDefault="00C03967"/>
        </w:tc>
        <w:tc>
          <w:tcPr>
            <w:tcW w:w="1561" w:type="dxa"/>
            <w:tcBorders>
              <w:top w:val="nil"/>
              <w:left w:val="nil"/>
              <w:bottom w:val="nil"/>
              <w:right w:val="nil"/>
            </w:tcBorders>
            <w:shd w:val="clear" w:color="auto" w:fill="auto"/>
            <w:tcMar>
              <w:top w:w="80" w:type="dxa"/>
              <w:left w:w="80" w:type="dxa"/>
              <w:bottom w:w="80" w:type="dxa"/>
              <w:right w:w="80" w:type="dxa"/>
            </w:tcMar>
          </w:tcPr>
          <w:p w14:paraId="02878B23" w14:textId="77777777" w:rsidR="00C03967" w:rsidRDefault="00C03967"/>
        </w:tc>
        <w:tc>
          <w:tcPr>
            <w:tcW w:w="1921" w:type="dxa"/>
            <w:tcBorders>
              <w:top w:val="nil"/>
              <w:left w:val="nil"/>
              <w:bottom w:val="nil"/>
              <w:right w:val="nil"/>
            </w:tcBorders>
            <w:shd w:val="clear" w:color="auto" w:fill="auto"/>
            <w:tcMar>
              <w:top w:w="80" w:type="dxa"/>
              <w:left w:w="80" w:type="dxa"/>
              <w:bottom w:w="80" w:type="dxa"/>
              <w:right w:w="80" w:type="dxa"/>
            </w:tcMar>
          </w:tcPr>
          <w:p w14:paraId="24F18007" w14:textId="77777777" w:rsidR="00C03967" w:rsidRDefault="002957DE">
            <w:pPr>
              <w:pStyle w:val="Body"/>
              <w:spacing w:after="0" w:line="240" w:lineRule="auto"/>
            </w:pPr>
            <w:r>
              <w:t>Cleaning</w:t>
            </w:r>
          </w:p>
        </w:tc>
        <w:tc>
          <w:tcPr>
            <w:tcW w:w="2864" w:type="dxa"/>
            <w:tcBorders>
              <w:top w:val="nil"/>
              <w:left w:val="nil"/>
              <w:bottom w:val="nil"/>
              <w:right w:val="nil"/>
            </w:tcBorders>
            <w:shd w:val="clear" w:color="auto" w:fill="auto"/>
            <w:tcMar>
              <w:top w:w="80" w:type="dxa"/>
              <w:left w:w="80" w:type="dxa"/>
              <w:bottom w:w="80" w:type="dxa"/>
              <w:right w:w="80" w:type="dxa"/>
            </w:tcMar>
          </w:tcPr>
          <w:p w14:paraId="5FC95CDE" w14:textId="77777777" w:rsidR="00C03967" w:rsidRDefault="002957DE">
            <w:pPr>
              <w:pStyle w:val="Body"/>
              <w:spacing w:after="0" w:line="240" w:lineRule="auto"/>
            </w:pPr>
            <w:r>
              <w:t>1.00 ± 1.15, 0.25 ± 0.50</w:t>
            </w:r>
          </w:p>
        </w:tc>
        <w:tc>
          <w:tcPr>
            <w:tcW w:w="989" w:type="dxa"/>
            <w:tcBorders>
              <w:top w:val="nil"/>
              <w:left w:val="nil"/>
              <w:bottom w:val="nil"/>
              <w:right w:val="nil"/>
            </w:tcBorders>
            <w:shd w:val="clear" w:color="auto" w:fill="auto"/>
            <w:tcMar>
              <w:top w:w="80" w:type="dxa"/>
              <w:left w:w="80" w:type="dxa"/>
              <w:bottom w:w="80" w:type="dxa"/>
              <w:right w:w="80" w:type="dxa"/>
            </w:tcMar>
          </w:tcPr>
          <w:p w14:paraId="4AFC96B3" w14:textId="77777777" w:rsidR="00C03967" w:rsidRDefault="00C03967"/>
        </w:tc>
        <w:tc>
          <w:tcPr>
            <w:tcW w:w="828" w:type="dxa"/>
            <w:tcBorders>
              <w:top w:val="nil"/>
              <w:left w:val="nil"/>
              <w:bottom w:val="nil"/>
              <w:right w:val="nil"/>
            </w:tcBorders>
            <w:shd w:val="clear" w:color="auto" w:fill="auto"/>
            <w:tcMar>
              <w:top w:w="80" w:type="dxa"/>
              <w:left w:w="80" w:type="dxa"/>
              <w:bottom w:w="80" w:type="dxa"/>
              <w:right w:w="80" w:type="dxa"/>
            </w:tcMar>
          </w:tcPr>
          <w:p w14:paraId="572E3A00" w14:textId="77777777" w:rsidR="00C03967" w:rsidRDefault="00C03967"/>
        </w:tc>
      </w:tr>
      <w:tr w:rsidR="00C03967" w14:paraId="3C06AD7B" w14:textId="77777777">
        <w:trPr>
          <w:trHeight w:val="280"/>
        </w:trPr>
        <w:tc>
          <w:tcPr>
            <w:tcW w:w="1299" w:type="dxa"/>
            <w:tcBorders>
              <w:top w:val="nil"/>
              <w:left w:val="nil"/>
              <w:bottom w:val="nil"/>
              <w:right w:val="nil"/>
            </w:tcBorders>
            <w:shd w:val="clear" w:color="auto" w:fill="auto"/>
            <w:tcMar>
              <w:top w:w="80" w:type="dxa"/>
              <w:left w:w="80" w:type="dxa"/>
              <w:bottom w:w="80" w:type="dxa"/>
              <w:right w:w="80" w:type="dxa"/>
            </w:tcMar>
          </w:tcPr>
          <w:p w14:paraId="33EBA918" w14:textId="77777777" w:rsidR="00C03967" w:rsidRDefault="00C03967"/>
        </w:tc>
        <w:tc>
          <w:tcPr>
            <w:tcW w:w="1561" w:type="dxa"/>
            <w:tcBorders>
              <w:top w:val="nil"/>
              <w:left w:val="nil"/>
              <w:bottom w:val="nil"/>
              <w:right w:val="nil"/>
            </w:tcBorders>
            <w:shd w:val="clear" w:color="auto" w:fill="auto"/>
            <w:tcMar>
              <w:top w:w="80" w:type="dxa"/>
              <w:left w:w="80" w:type="dxa"/>
              <w:bottom w:w="80" w:type="dxa"/>
              <w:right w:w="80" w:type="dxa"/>
            </w:tcMar>
          </w:tcPr>
          <w:p w14:paraId="72C2CAE4" w14:textId="77777777" w:rsidR="00C03967" w:rsidRDefault="00C03967"/>
        </w:tc>
        <w:tc>
          <w:tcPr>
            <w:tcW w:w="1921" w:type="dxa"/>
            <w:tcBorders>
              <w:top w:val="nil"/>
              <w:left w:val="nil"/>
              <w:bottom w:val="nil"/>
              <w:right w:val="nil"/>
            </w:tcBorders>
            <w:shd w:val="clear" w:color="auto" w:fill="auto"/>
            <w:tcMar>
              <w:top w:w="80" w:type="dxa"/>
              <w:left w:w="80" w:type="dxa"/>
              <w:bottom w:w="80" w:type="dxa"/>
              <w:right w:w="80" w:type="dxa"/>
            </w:tcMar>
          </w:tcPr>
          <w:p w14:paraId="35EE907A" w14:textId="77777777" w:rsidR="00C03967" w:rsidRDefault="002957DE">
            <w:pPr>
              <w:pStyle w:val="Body"/>
              <w:spacing w:after="0" w:line="240" w:lineRule="auto"/>
            </w:pPr>
            <w:r>
              <w:t>Feeding</w:t>
            </w:r>
          </w:p>
        </w:tc>
        <w:tc>
          <w:tcPr>
            <w:tcW w:w="2864" w:type="dxa"/>
            <w:tcBorders>
              <w:top w:val="nil"/>
              <w:left w:val="nil"/>
              <w:bottom w:val="nil"/>
              <w:right w:val="nil"/>
            </w:tcBorders>
            <w:shd w:val="clear" w:color="auto" w:fill="auto"/>
            <w:tcMar>
              <w:top w:w="80" w:type="dxa"/>
              <w:left w:w="80" w:type="dxa"/>
              <w:bottom w:w="80" w:type="dxa"/>
              <w:right w:w="80" w:type="dxa"/>
            </w:tcMar>
          </w:tcPr>
          <w:p w14:paraId="1C2977B5" w14:textId="77777777" w:rsidR="00C03967" w:rsidRDefault="002957DE">
            <w:pPr>
              <w:pStyle w:val="Body"/>
              <w:spacing w:after="0" w:line="240" w:lineRule="auto"/>
            </w:pPr>
            <w:r>
              <w:t>8.50 ±6.61, 8.00 ± 12.78</w:t>
            </w:r>
          </w:p>
        </w:tc>
        <w:tc>
          <w:tcPr>
            <w:tcW w:w="989" w:type="dxa"/>
            <w:tcBorders>
              <w:top w:val="nil"/>
              <w:left w:val="nil"/>
              <w:bottom w:val="nil"/>
              <w:right w:val="nil"/>
            </w:tcBorders>
            <w:shd w:val="clear" w:color="auto" w:fill="auto"/>
            <w:tcMar>
              <w:top w:w="80" w:type="dxa"/>
              <w:left w:w="80" w:type="dxa"/>
              <w:bottom w:w="80" w:type="dxa"/>
              <w:right w:w="80" w:type="dxa"/>
            </w:tcMar>
          </w:tcPr>
          <w:p w14:paraId="7DE216FE" w14:textId="77777777" w:rsidR="00C03967" w:rsidRDefault="00C03967"/>
        </w:tc>
        <w:tc>
          <w:tcPr>
            <w:tcW w:w="828" w:type="dxa"/>
            <w:tcBorders>
              <w:top w:val="nil"/>
              <w:left w:val="nil"/>
              <w:bottom w:val="nil"/>
              <w:right w:val="nil"/>
            </w:tcBorders>
            <w:shd w:val="clear" w:color="auto" w:fill="auto"/>
            <w:tcMar>
              <w:top w:w="80" w:type="dxa"/>
              <w:left w:w="80" w:type="dxa"/>
              <w:bottom w:w="80" w:type="dxa"/>
              <w:right w:w="80" w:type="dxa"/>
            </w:tcMar>
          </w:tcPr>
          <w:p w14:paraId="65990FF9" w14:textId="77777777" w:rsidR="00C03967" w:rsidRDefault="00C03967"/>
        </w:tc>
      </w:tr>
      <w:tr w:rsidR="00C03967" w14:paraId="783F7007" w14:textId="77777777">
        <w:trPr>
          <w:trHeight w:val="540"/>
        </w:trPr>
        <w:tc>
          <w:tcPr>
            <w:tcW w:w="1299" w:type="dxa"/>
            <w:tcBorders>
              <w:top w:val="nil"/>
              <w:left w:val="nil"/>
              <w:bottom w:val="nil"/>
              <w:right w:val="nil"/>
            </w:tcBorders>
            <w:shd w:val="clear" w:color="auto" w:fill="auto"/>
            <w:tcMar>
              <w:top w:w="80" w:type="dxa"/>
              <w:left w:w="80" w:type="dxa"/>
              <w:bottom w:w="80" w:type="dxa"/>
              <w:right w:w="80" w:type="dxa"/>
            </w:tcMar>
          </w:tcPr>
          <w:p w14:paraId="673A2258" w14:textId="77777777" w:rsidR="00C03967" w:rsidRDefault="00C03967"/>
        </w:tc>
        <w:tc>
          <w:tcPr>
            <w:tcW w:w="1561" w:type="dxa"/>
            <w:tcBorders>
              <w:top w:val="nil"/>
              <w:left w:val="nil"/>
              <w:bottom w:val="nil"/>
              <w:right w:val="nil"/>
            </w:tcBorders>
            <w:shd w:val="clear" w:color="auto" w:fill="auto"/>
            <w:tcMar>
              <w:top w:w="80" w:type="dxa"/>
              <w:left w:w="80" w:type="dxa"/>
              <w:bottom w:w="80" w:type="dxa"/>
              <w:right w:w="80" w:type="dxa"/>
            </w:tcMar>
          </w:tcPr>
          <w:p w14:paraId="3C4481EE" w14:textId="77777777" w:rsidR="00C03967" w:rsidRDefault="00C03967"/>
        </w:tc>
        <w:tc>
          <w:tcPr>
            <w:tcW w:w="1921" w:type="dxa"/>
            <w:tcBorders>
              <w:top w:val="nil"/>
              <w:left w:val="nil"/>
              <w:bottom w:val="nil"/>
              <w:right w:val="nil"/>
            </w:tcBorders>
            <w:shd w:val="clear" w:color="auto" w:fill="auto"/>
            <w:tcMar>
              <w:top w:w="80" w:type="dxa"/>
              <w:left w:w="80" w:type="dxa"/>
              <w:bottom w:w="80" w:type="dxa"/>
              <w:right w:w="80" w:type="dxa"/>
            </w:tcMar>
          </w:tcPr>
          <w:p w14:paraId="2B3959E2" w14:textId="77777777" w:rsidR="00C03967" w:rsidRDefault="002957DE">
            <w:pPr>
              <w:pStyle w:val="Body"/>
              <w:spacing w:after="0" w:line="240" w:lineRule="auto"/>
            </w:pPr>
            <w:r>
              <w:t>Inactivity</w:t>
            </w:r>
          </w:p>
        </w:tc>
        <w:tc>
          <w:tcPr>
            <w:tcW w:w="2864" w:type="dxa"/>
            <w:tcBorders>
              <w:top w:val="nil"/>
              <w:left w:val="nil"/>
              <w:bottom w:val="nil"/>
              <w:right w:val="nil"/>
            </w:tcBorders>
            <w:shd w:val="clear" w:color="auto" w:fill="auto"/>
            <w:tcMar>
              <w:top w:w="80" w:type="dxa"/>
              <w:left w:w="80" w:type="dxa"/>
              <w:bottom w:w="80" w:type="dxa"/>
              <w:right w:w="80" w:type="dxa"/>
            </w:tcMar>
          </w:tcPr>
          <w:p w14:paraId="523A0572" w14:textId="77777777" w:rsidR="00C03967" w:rsidRDefault="002957DE">
            <w:pPr>
              <w:pStyle w:val="Body"/>
              <w:spacing w:after="0" w:line="240" w:lineRule="auto"/>
            </w:pPr>
            <w:r>
              <w:t>21.75 ± 23.87, 10.75 ± 21.50</w:t>
            </w:r>
          </w:p>
        </w:tc>
        <w:tc>
          <w:tcPr>
            <w:tcW w:w="989" w:type="dxa"/>
            <w:tcBorders>
              <w:top w:val="nil"/>
              <w:left w:val="nil"/>
              <w:bottom w:val="nil"/>
              <w:right w:val="nil"/>
            </w:tcBorders>
            <w:shd w:val="clear" w:color="auto" w:fill="auto"/>
            <w:tcMar>
              <w:top w:w="80" w:type="dxa"/>
              <w:left w:w="80" w:type="dxa"/>
              <w:bottom w:w="80" w:type="dxa"/>
              <w:right w:w="80" w:type="dxa"/>
            </w:tcMar>
          </w:tcPr>
          <w:p w14:paraId="16EFD828" w14:textId="77777777" w:rsidR="00C03967" w:rsidRDefault="00C03967"/>
        </w:tc>
        <w:tc>
          <w:tcPr>
            <w:tcW w:w="828" w:type="dxa"/>
            <w:tcBorders>
              <w:top w:val="nil"/>
              <w:left w:val="nil"/>
              <w:bottom w:val="nil"/>
              <w:right w:val="nil"/>
            </w:tcBorders>
            <w:shd w:val="clear" w:color="auto" w:fill="auto"/>
            <w:tcMar>
              <w:top w:w="80" w:type="dxa"/>
              <w:left w:w="80" w:type="dxa"/>
              <w:bottom w:w="80" w:type="dxa"/>
              <w:right w:w="80" w:type="dxa"/>
            </w:tcMar>
          </w:tcPr>
          <w:p w14:paraId="0A444609" w14:textId="77777777" w:rsidR="00C03967" w:rsidRDefault="00C03967"/>
        </w:tc>
      </w:tr>
      <w:tr w:rsidR="00C03967" w14:paraId="1F2ADAFB" w14:textId="77777777">
        <w:trPr>
          <w:trHeight w:val="535"/>
        </w:trPr>
        <w:tc>
          <w:tcPr>
            <w:tcW w:w="1299" w:type="dxa"/>
            <w:tcBorders>
              <w:top w:val="nil"/>
              <w:left w:val="nil"/>
              <w:bottom w:val="single" w:sz="4" w:space="0" w:color="000000"/>
              <w:right w:val="nil"/>
            </w:tcBorders>
            <w:shd w:val="clear" w:color="auto" w:fill="auto"/>
            <w:tcMar>
              <w:top w:w="80" w:type="dxa"/>
              <w:left w:w="80" w:type="dxa"/>
              <w:bottom w:w="80" w:type="dxa"/>
              <w:right w:w="80" w:type="dxa"/>
            </w:tcMar>
          </w:tcPr>
          <w:p w14:paraId="34B9B58E" w14:textId="77777777" w:rsidR="00C03967" w:rsidRDefault="00C03967"/>
        </w:tc>
        <w:tc>
          <w:tcPr>
            <w:tcW w:w="1561" w:type="dxa"/>
            <w:tcBorders>
              <w:top w:val="nil"/>
              <w:left w:val="nil"/>
              <w:bottom w:val="single" w:sz="4" w:space="0" w:color="000000"/>
              <w:right w:val="nil"/>
            </w:tcBorders>
            <w:shd w:val="clear" w:color="auto" w:fill="auto"/>
            <w:tcMar>
              <w:top w:w="80" w:type="dxa"/>
              <w:left w:w="80" w:type="dxa"/>
              <w:bottom w:w="80" w:type="dxa"/>
              <w:right w:w="80" w:type="dxa"/>
            </w:tcMar>
          </w:tcPr>
          <w:p w14:paraId="5376C98C" w14:textId="77777777" w:rsidR="00C03967" w:rsidRDefault="00C03967"/>
        </w:tc>
        <w:tc>
          <w:tcPr>
            <w:tcW w:w="1921" w:type="dxa"/>
            <w:tcBorders>
              <w:top w:val="nil"/>
              <w:left w:val="nil"/>
              <w:bottom w:val="single" w:sz="4" w:space="0" w:color="000000"/>
              <w:right w:val="nil"/>
            </w:tcBorders>
            <w:shd w:val="clear" w:color="auto" w:fill="auto"/>
            <w:tcMar>
              <w:top w:w="80" w:type="dxa"/>
              <w:left w:w="80" w:type="dxa"/>
              <w:bottom w:w="80" w:type="dxa"/>
              <w:right w:w="80" w:type="dxa"/>
            </w:tcMar>
          </w:tcPr>
          <w:p w14:paraId="0F1EEC36" w14:textId="77777777" w:rsidR="00C03967" w:rsidRDefault="002957DE">
            <w:pPr>
              <w:pStyle w:val="Body"/>
              <w:spacing w:after="0" w:line="240" w:lineRule="auto"/>
            </w:pPr>
            <w:r>
              <w:t>Territorial/mating</w:t>
            </w:r>
          </w:p>
        </w:tc>
        <w:tc>
          <w:tcPr>
            <w:tcW w:w="2864" w:type="dxa"/>
            <w:tcBorders>
              <w:top w:val="nil"/>
              <w:left w:val="nil"/>
              <w:bottom w:val="single" w:sz="4" w:space="0" w:color="000000"/>
              <w:right w:val="nil"/>
            </w:tcBorders>
            <w:shd w:val="clear" w:color="auto" w:fill="auto"/>
            <w:tcMar>
              <w:top w:w="80" w:type="dxa"/>
              <w:left w:w="80" w:type="dxa"/>
              <w:bottom w:w="80" w:type="dxa"/>
              <w:right w:w="80" w:type="dxa"/>
            </w:tcMar>
          </w:tcPr>
          <w:p w14:paraId="305879C2" w14:textId="77777777" w:rsidR="00C03967" w:rsidRDefault="002957DE">
            <w:pPr>
              <w:pStyle w:val="Body"/>
              <w:spacing w:after="0" w:line="240" w:lineRule="auto"/>
            </w:pPr>
            <w:r>
              <w:t>64.50 ± 88.19, 18.75 ± 36.17</w:t>
            </w:r>
          </w:p>
        </w:tc>
        <w:tc>
          <w:tcPr>
            <w:tcW w:w="989" w:type="dxa"/>
            <w:tcBorders>
              <w:top w:val="nil"/>
              <w:left w:val="nil"/>
              <w:bottom w:val="single" w:sz="4" w:space="0" w:color="000000"/>
              <w:right w:val="nil"/>
            </w:tcBorders>
            <w:shd w:val="clear" w:color="auto" w:fill="auto"/>
            <w:tcMar>
              <w:top w:w="80" w:type="dxa"/>
              <w:left w:w="80" w:type="dxa"/>
              <w:bottom w:w="80" w:type="dxa"/>
              <w:right w:w="80" w:type="dxa"/>
            </w:tcMar>
          </w:tcPr>
          <w:p w14:paraId="4D43CC69" w14:textId="77777777" w:rsidR="00C03967" w:rsidRDefault="00C03967"/>
        </w:tc>
        <w:tc>
          <w:tcPr>
            <w:tcW w:w="828" w:type="dxa"/>
            <w:tcBorders>
              <w:top w:val="nil"/>
              <w:left w:val="nil"/>
              <w:bottom w:val="single" w:sz="4" w:space="0" w:color="000000"/>
              <w:right w:val="nil"/>
            </w:tcBorders>
            <w:shd w:val="clear" w:color="auto" w:fill="auto"/>
            <w:tcMar>
              <w:top w:w="80" w:type="dxa"/>
              <w:left w:w="80" w:type="dxa"/>
              <w:bottom w:w="80" w:type="dxa"/>
              <w:right w:w="80" w:type="dxa"/>
            </w:tcMar>
          </w:tcPr>
          <w:p w14:paraId="3D05B62E" w14:textId="77777777" w:rsidR="00C03967" w:rsidRDefault="00C03967"/>
        </w:tc>
      </w:tr>
    </w:tbl>
    <w:p w14:paraId="4A1F819C" w14:textId="77777777" w:rsidR="00C03967" w:rsidRDefault="00C03967">
      <w:pPr>
        <w:pStyle w:val="Caption"/>
        <w:keepNext/>
        <w:widowControl w:val="0"/>
        <w:rPr>
          <w:sz w:val="22"/>
          <w:szCs w:val="22"/>
        </w:rPr>
      </w:pPr>
    </w:p>
    <w:p w14:paraId="35BC20E1" w14:textId="77777777" w:rsidR="00C03967" w:rsidRDefault="00C03967">
      <w:pPr>
        <w:pStyle w:val="Body"/>
      </w:pPr>
    </w:p>
    <w:p w14:paraId="0D461E19" w14:textId="77777777" w:rsidR="00C03967" w:rsidRDefault="00C03967">
      <w:pPr>
        <w:pStyle w:val="Body"/>
      </w:pPr>
    </w:p>
    <w:p w14:paraId="55FD6E10" w14:textId="77777777" w:rsidR="00C03967" w:rsidRDefault="00C03967">
      <w:pPr>
        <w:pStyle w:val="HTMLPreformatted"/>
        <w:keepNext/>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p>
    <w:p w14:paraId="76743280" w14:textId="77777777" w:rsidR="00C03967" w:rsidRDefault="00C03967">
      <w:pPr>
        <w:pStyle w:val="HTMLPreformatted"/>
        <w:keepNext/>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p>
    <w:p w14:paraId="62C25EC5" w14:textId="77777777" w:rsidR="00C03967" w:rsidRDefault="002957DE">
      <w:pPr>
        <w:pStyle w:val="Body"/>
        <w:keepNext/>
      </w:pPr>
      <w:r>
        <w:t xml:space="preserve"> </w:t>
      </w:r>
      <w:r>
        <w:rPr>
          <w:noProof/>
        </w:rPr>
        <w:drawing>
          <wp:inline distT="0" distB="0" distL="0" distR="0" wp14:anchorId="72FACA32" wp14:editId="1A2BE264">
            <wp:extent cx="5916930" cy="618062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0"/>
                    <a:srcRect l="434" t="827"/>
                    <a:stretch>
                      <a:fillRect/>
                    </a:stretch>
                  </pic:blipFill>
                  <pic:spPr>
                    <a:xfrm>
                      <a:off x="0" y="0"/>
                      <a:ext cx="5916930" cy="6180628"/>
                    </a:xfrm>
                    <a:prstGeom prst="rect">
                      <a:avLst/>
                    </a:prstGeom>
                    <a:ln w="12700" cap="flat">
                      <a:noFill/>
                      <a:miter lim="400000"/>
                    </a:ln>
                    <a:effectLst/>
                  </pic:spPr>
                </pic:pic>
              </a:graphicData>
            </a:graphic>
          </wp:inline>
        </w:drawing>
      </w:r>
    </w:p>
    <w:p w14:paraId="55BA9896" w14:textId="77777777" w:rsidR="00C03967" w:rsidRDefault="002957DE">
      <w:pPr>
        <w:pStyle w:val="Caption"/>
        <w:rPr>
          <w:ins w:id="533" w:author="zenrunner" w:date="2020-03-11T13:44:00Z"/>
          <w:sz w:val="22"/>
          <w:szCs w:val="22"/>
        </w:rPr>
      </w:pPr>
      <w:ins w:id="534" w:author="zenrunner" w:date="2020-03-11T13:46:00Z">
        <w:r>
          <w:t>MERGE With Fig 3 or cut</w:t>
        </w:r>
      </w:ins>
      <w:r>
        <w:rPr>
          <w:sz w:val="22"/>
          <w:szCs w:val="22"/>
        </w:rPr>
        <w:t>Figure 1: Spring levels of Shannon's Diversity Index, Simpson's Diversity Index, abundance, richness, and evenness</w:t>
      </w:r>
      <w:ins w:id="535" w:author="zenrunner" w:date="2020-03-11T13:43:00Z">
        <w:r>
          <w:rPr>
            <w:sz w:val="22"/>
            <w:szCs w:val="22"/>
          </w:rPr>
          <w:t xml:space="preserve"> for the avian community at Mojave National Preserve</w:t>
        </w:r>
      </w:ins>
      <w:r>
        <w:rPr>
          <w:sz w:val="22"/>
          <w:szCs w:val="22"/>
        </w:rPr>
        <w:t>.</w:t>
      </w:r>
      <w:ins w:id="536" w:author="zenrunner" w:date="2020-03-11T13:44:00Z">
        <w:r>
          <w:rPr>
            <w:sz w:val="22"/>
            <w:szCs w:val="22"/>
          </w:rPr>
          <w:t xml:space="preserve"> GOOD but why not facet census instead and use color or fill to show microhabitat - ie shrub,open, cacti</w:t>
        </w:r>
      </w:ins>
    </w:p>
    <w:p w14:paraId="727C9758" w14:textId="77777777" w:rsidR="00C03967" w:rsidRDefault="00C03967">
      <w:pPr>
        <w:pStyle w:val="Caption"/>
        <w:rPr>
          <w:ins w:id="537" w:author="zenrunner" w:date="2020-03-11T13:44:00Z"/>
          <w:sz w:val="22"/>
          <w:szCs w:val="22"/>
        </w:rPr>
      </w:pPr>
    </w:p>
    <w:p w14:paraId="30C6F78B" w14:textId="77777777" w:rsidR="00C03967" w:rsidRDefault="002957DE">
      <w:pPr>
        <w:pStyle w:val="Caption"/>
        <w:rPr>
          <w:del w:id="538" w:author="zenrunner" w:date="2020-03-11T13:43:00Z"/>
          <w:sz w:val="22"/>
          <w:szCs w:val="22"/>
        </w:rPr>
      </w:pPr>
      <w:del w:id="539" w:author="zenrunner" w:date="2020-03-11T13:43:00Z">
        <w:r>
          <w:rPr>
            <w:sz w:val="22"/>
            <w:szCs w:val="22"/>
          </w:rPr>
          <w:lastRenderedPageBreak/>
          <w:delText xml:space="preserve"> Turnover, however, did not show any difference between the two seasons.</w:delText>
        </w:r>
      </w:del>
    </w:p>
    <w:p w14:paraId="5C134A9D" w14:textId="77777777" w:rsidR="00C03967" w:rsidRDefault="002957DE">
      <w:pPr>
        <w:pStyle w:val="Body"/>
        <w:keepNext/>
      </w:pPr>
      <w:r>
        <w:rPr>
          <w:noProof/>
        </w:rPr>
        <w:drawing>
          <wp:inline distT="0" distB="0" distL="0" distR="0" wp14:anchorId="2098E47B" wp14:editId="24820778">
            <wp:extent cx="5943600" cy="348805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11"/>
                    <a:stretch>
                      <a:fillRect/>
                    </a:stretch>
                  </pic:blipFill>
                  <pic:spPr>
                    <a:xfrm>
                      <a:off x="0" y="0"/>
                      <a:ext cx="5943600" cy="3488055"/>
                    </a:xfrm>
                    <a:prstGeom prst="rect">
                      <a:avLst/>
                    </a:prstGeom>
                    <a:ln w="12700" cap="flat">
                      <a:noFill/>
                      <a:miter lim="400000"/>
                    </a:ln>
                    <a:effectLst/>
                  </pic:spPr>
                </pic:pic>
              </a:graphicData>
            </a:graphic>
          </wp:inline>
        </w:drawing>
      </w:r>
    </w:p>
    <w:p w14:paraId="6B224EEF" w14:textId="77777777" w:rsidR="00C03967" w:rsidRDefault="002957DE">
      <w:pPr>
        <w:pStyle w:val="Caption"/>
        <w:rPr>
          <w:sz w:val="22"/>
          <w:szCs w:val="22"/>
        </w:rPr>
      </w:pPr>
      <w:r>
        <w:rPr>
          <w:sz w:val="22"/>
          <w:szCs w:val="22"/>
        </w:rPr>
        <w:t xml:space="preserve">Figure 2: </w:t>
      </w:r>
      <w:del w:id="540" w:author="zenrunner" w:date="2020-03-11T13:44:00Z">
        <w:r>
          <w:rPr>
            <w:sz w:val="22"/>
            <w:szCs w:val="22"/>
          </w:rPr>
          <w:delText>80% of variance is explained by six principle components in spring, whereas in summer, 80% is explained by only two principle components.</w:delText>
        </w:r>
      </w:del>
      <w:ins w:id="541" w:author="zenrunner" w:date="2020-03-11T13:44:00Z">
        <w:r>
          <w:rPr>
            <w:sz w:val="22"/>
            <w:szCs w:val="22"/>
          </w:rPr>
          <w:t>explain figure not stats here.</w:t>
        </w:r>
      </w:ins>
    </w:p>
    <w:p w14:paraId="1E3B283A" w14:textId="77777777" w:rsidR="00C03967" w:rsidRDefault="00C03967">
      <w:pPr>
        <w:pStyle w:val="Body"/>
      </w:pPr>
    </w:p>
    <w:p w14:paraId="5E830738" w14:textId="77777777" w:rsidR="00C03967" w:rsidRDefault="00C03967">
      <w:pPr>
        <w:pStyle w:val="Body"/>
      </w:pPr>
    </w:p>
    <w:p w14:paraId="63B8DA7D" w14:textId="77777777" w:rsidR="00C03967" w:rsidRDefault="00C03967">
      <w:pPr>
        <w:pStyle w:val="Body"/>
        <w:keepNext/>
      </w:pPr>
    </w:p>
    <w:p w14:paraId="45A2E3DF" w14:textId="77777777" w:rsidR="00C03967" w:rsidRDefault="002957DE">
      <w:pPr>
        <w:pStyle w:val="Body"/>
        <w:keepNext/>
      </w:pPr>
      <w:r>
        <w:rPr>
          <w:noProof/>
        </w:rPr>
        <w:drawing>
          <wp:inline distT="0" distB="0" distL="0" distR="0" wp14:anchorId="2B6556B2" wp14:editId="69BBA4CE">
            <wp:extent cx="5908845" cy="560559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12"/>
                    <a:srcRect l="575" t="753" b="315"/>
                    <a:stretch>
                      <a:fillRect/>
                    </a:stretch>
                  </pic:blipFill>
                  <pic:spPr>
                    <a:xfrm>
                      <a:off x="0" y="0"/>
                      <a:ext cx="5908845" cy="5605596"/>
                    </a:xfrm>
                    <a:prstGeom prst="rect">
                      <a:avLst/>
                    </a:prstGeom>
                    <a:ln w="12700" cap="flat">
                      <a:noFill/>
                      <a:miter lim="400000"/>
                    </a:ln>
                    <a:effectLst/>
                  </pic:spPr>
                </pic:pic>
              </a:graphicData>
            </a:graphic>
          </wp:inline>
        </w:drawing>
      </w:r>
    </w:p>
    <w:p w14:paraId="150CC286" w14:textId="77777777" w:rsidR="00C03967" w:rsidRDefault="002957DE">
      <w:pPr>
        <w:pStyle w:val="Caption"/>
        <w:rPr>
          <w:ins w:id="542" w:author="zenrunner" w:date="2020-03-11T13:45:00Z"/>
          <w:sz w:val="22"/>
          <w:szCs w:val="22"/>
        </w:rPr>
      </w:pPr>
      <w:r>
        <w:rPr>
          <w:sz w:val="22"/>
          <w:szCs w:val="22"/>
        </w:rPr>
        <w:t xml:space="preserve">Figure 3: Mesohabitats, regardless of season and number of mesohabitat levels showed no significant differences in bird association. However, analyses on bird behaviors showed territorial/mating behaviors were significantly higher than cleaning behaviors. Between A) species abundance, B) trophic guild abundance, and C) migration class abundance analyses, behavior was consistently the only model that showed significant differences. </w:t>
      </w:r>
    </w:p>
    <w:p w14:paraId="258F405C" w14:textId="77777777" w:rsidR="00C03967" w:rsidRDefault="00C03967">
      <w:pPr>
        <w:pStyle w:val="Body"/>
        <w:rPr>
          <w:ins w:id="543" w:author="zenrunner" w:date="2020-03-11T13:45:00Z"/>
        </w:rPr>
      </w:pPr>
    </w:p>
    <w:p w14:paraId="03A4CD50" w14:textId="77777777" w:rsidR="00C03967" w:rsidRDefault="002957DE">
      <w:pPr>
        <w:pStyle w:val="Body"/>
        <w:rPr>
          <w:ins w:id="544" w:author="zenrunner" w:date="2020-03-11T13:45:00Z"/>
        </w:rPr>
      </w:pPr>
      <w:ins w:id="545" w:author="zenrunner" w:date="2020-03-11T13:45:00Z">
        <w:r>
          <w:t>Cut veg and non-veg</w:t>
        </w:r>
      </w:ins>
    </w:p>
    <w:p w14:paraId="646518E7" w14:textId="77777777" w:rsidR="00C03967" w:rsidRDefault="002957DE">
      <w:pPr>
        <w:pStyle w:val="Body"/>
        <w:rPr>
          <w:ins w:id="546" w:author="zenrunner" w:date="2020-03-11T13:45:00Z"/>
        </w:rPr>
      </w:pPr>
      <w:ins w:id="547" w:author="zenrunner" w:date="2020-03-11T13:45:00Z">
        <w:r>
          <w:t>Flip facet and fill by census and micro./</w:t>
        </w:r>
      </w:ins>
    </w:p>
    <w:p w14:paraId="15794185" w14:textId="77777777" w:rsidR="00C03967" w:rsidRDefault="002957DE">
      <w:pPr>
        <w:pStyle w:val="Body"/>
      </w:pPr>
      <w:ins w:id="548" w:author="zenrunner" w:date="2020-03-11T13:45:00Z">
        <w:r>
          <w:t>This plot is also redundant to fig 1.</w:t>
        </w:r>
      </w:ins>
    </w:p>
    <w:p w14:paraId="67D3387F" w14:textId="77777777" w:rsidR="00C03967" w:rsidRDefault="00C03967">
      <w:pPr>
        <w:pStyle w:val="Body"/>
      </w:pPr>
    </w:p>
    <w:p w14:paraId="2D2B4E48" w14:textId="77777777" w:rsidR="00C03967" w:rsidRDefault="002957DE">
      <w:pPr>
        <w:pStyle w:val="Body"/>
        <w:keepNext/>
      </w:pPr>
      <w:r>
        <w:rPr>
          <w:noProof/>
        </w:rPr>
        <w:drawing>
          <wp:inline distT="0" distB="0" distL="0" distR="0" wp14:anchorId="5EAE713D" wp14:editId="653B1B68">
            <wp:extent cx="5900141" cy="5862136"/>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13"/>
                    <a:srcRect l="719" t="720" b="522"/>
                    <a:stretch>
                      <a:fillRect/>
                    </a:stretch>
                  </pic:blipFill>
                  <pic:spPr>
                    <a:xfrm>
                      <a:off x="0" y="0"/>
                      <a:ext cx="5900141" cy="5862136"/>
                    </a:xfrm>
                    <a:prstGeom prst="rect">
                      <a:avLst/>
                    </a:prstGeom>
                    <a:ln w="12700" cap="flat">
                      <a:noFill/>
                      <a:miter lim="400000"/>
                    </a:ln>
                    <a:effectLst/>
                  </pic:spPr>
                </pic:pic>
              </a:graphicData>
            </a:graphic>
          </wp:inline>
        </w:drawing>
      </w:r>
    </w:p>
    <w:p w14:paraId="7166FA71" w14:textId="77777777" w:rsidR="00C03967" w:rsidRDefault="002957DE">
      <w:pPr>
        <w:pStyle w:val="Caption"/>
        <w:rPr>
          <w:sz w:val="22"/>
          <w:szCs w:val="22"/>
        </w:rPr>
      </w:pPr>
      <w:r>
        <w:rPr>
          <w:sz w:val="22"/>
          <w:szCs w:val="22"/>
        </w:rPr>
        <w:t xml:space="preserve">Figure 4: The mesohabitat a bird associated with had significant impact on the behavior that bird was exhibiting. When delineating mesohabitat into A) three levels, we found that mesohabitats that were not shrub or cacti positively influenced active movement but negatively influenced territorial/mating behaviors. This information was recontextualized when mesohabitat was broaden into B) two levels, where we then found vegetative mesohabitats had a negative influence on active movement and a positive influence on territorial/mating behaviors and for non-vegetative mesohabitats, the opposite was true: non-vegetative mesohabitat positively influenced active movement but restricted territorial/mating behaviors. </w:t>
      </w:r>
    </w:p>
    <w:p w14:paraId="16A2BC89" w14:textId="77777777" w:rsidR="00C03967" w:rsidRDefault="002957DE">
      <w:pPr>
        <w:pStyle w:val="Body"/>
      </w:pPr>
      <w:ins w:id="549" w:author="zenrunner" w:date="2020-03-11T13:46:00Z">
        <w:r>
          <w:t>Like fig a - NICE!</w:t>
        </w:r>
      </w:ins>
    </w:p>
    <w:p w14:paraId="7C27946E" w14:textId="77777777" w:rsidR="00C03967" w:rsidRDefault="00C03967">
      <w:pPr>
        <w:pStyle w:val="Body"/>
      </w:pPr>
    </w:p>
    <w:p w14:paraId="157636CD" w14:textId="77777777" w:rsidR="00C03967" w:rsidRDefault="00C03967">
      <w:pPr>
        <w:pStyle w:val="Body"/>
      </w:pPr>
    </w:p>
    <w:p w14:paraId="73210D3E" w14:textId="77777777" w:rsidR="00C03967" w:rsidRDefault="002957DE">
      <w:pPr>
        <w:pStyle w:val="Body"/>
      </w:pPr>
      <w:r>
        <w:rPr>
          <w:lang w:val="fr-FR"/>
        </w:rPr>
        <w:t>References:</w:t>
      </w:r>
    </w:p>
    <w:p w14:paraId="5605FB42" w14:textId="77777777" w:rsidR="00C03967" w:rsidRDefault="002957DE">
      <w:pPr>
        <w:pStyle w:val="Body"/>
      </w:pPr>
      <w:r>
        <w:rPr>
          <w:lang w:val="pt-PT"/>
        </w:rPr>
        <w:t xml:space="preserve">Almeida, Adriana de, and Sandra Bos Mikich. 2018. </w:t>
      </w:r>
      <w:r>
        <w:rPr>
          <w:rtl/>
          <w:lang w:val="ar-SA"/>
        </w:rPr>
        <w:t>“</w:t>
      </w:r>
      <w:r>
        <w:t xml:space="preserve">Combining plant–frugivore networks for describing the structure of neotropical communities.” </w:t>
      </w:r>
      <w:r>
        <w:rPr>
          <w:rFonts w:ascii="Helvetica" w:hAnsi="Helvetica"/>
          <w:i/>
          <w:iCs/>
        </w:rPr>
        <w:t>Oikos</w:t>
      </w:r>
      <w:r>
        <w:t xml:space="preserve"> 127 (2): 184–97. </w:t>
      </w:r>
      <w:hyperlink r:id="rId14" w:history="1">
        <w:r>
          <w:rPr>
            <w:rStyle w:val="Hyperlink0"/>
          </w:rPr>
          <w:t>https://doi.org/10.1111/oik.04774</w:t>
        </w:r>
      </w:hyperlink>
      <w:r>
        <w:t>.</w:t>
      </w:r>
    </w:p>
    <w:p w14:paraId="3E84F702" w14:textId="77777777" w:rsidR="00C03967" w:rsidRDefault="002957DE">
      <w:pPr>
        <w:pStyle w:val="Body"/>
      </w:pPr>
      <w:bookmarkStart w:id="550" w:name="refAlmeida2018"/>
      <w:bookmarkEnd w:id="550"/>
      <w:r>
        <w:t>A</w:t>
      </w:r>
      <w:r>
        <w:rPr>
          <w:lang w:val="it-IT"/>
        </w:rPr>
        <w:t xml:space="preserve">ngelini, Christine, Andrew H. Altieri, Brian R. Silliman, and Mark D. Bertness. 2011. </w:t>
      </w:r>
      <w:r>
        <w:rPr>
          <w:rtl/>
          <w:lang w:val="ar-SA"/>
        </w:rPr>
        <w:t>“</w:t>
      </w:r>
      <w:r>
        <w:t xml:space="preserve">Interactions among Foundation Species and Their Consequences for Community Organization, Biodiversity, and Conservation.” </w:t>
      </w:r>
      <w:r>
        <w:rPr>
          <w:rFonts w:ascii="Helvetica" w:hAnsi="Helvetica"/>
          <w:i/>
          <w:iCs/>
        </w:rPr>
        <w:t>BioScience</w:t>
      </w:r>
      <w:r>
        <w:t xml:space="preserve"> 61 (10): 782–89. </w:t>
      </w:r>
      <w:hyperlink r:id="rId15" w:history="1">
        <w:r>
          <w:rPr>
            <w:rStyle w:val="Hyperlink0"/>
            <w:lang w:val="pt-PT"/>
          </w:rPr>
          <w:t>https://doi.org/10.1525/bio.2011.61.10.8</w:t>
        </w:r>
      </w:hyperlink>
      <w:r>
        <w:t>.</w:t>
      </w:r>
    </w:p>
    <w:p w14:paraId="0E04CE03" w14:textId="77777777" w:rsidR="00C03967" w:rsidRDefault="002957DE">
      <w:pPr>
        <w:pStyle w:val="Body"/>
      </w:pPr>
      <w:bookmarkStart w:id="551" w:name="refAngelini2011"/>
      <w:bookmarkEnd w:id="551"/>
      <w:r>
        <w:t xml:space="preserve">Arsenault, Randal, and Norman Owen-Smith. 2002. </w:t>
      </w:r>
      <w:r>
        <w:rPr>
          <w:rtl/>
          <w:lang w:val="ar-SA"/>
        </w:rPr>
        <w:t>“</w:t>
      </w:r>
      <w:r>
        <w:rPr>
          <w:lang w:val="it-IT"/>
        </w:rPr>
        <w:t>Facilitation versus competition in grazing herbivore assemblages.</w:t>
      </w:r>
      <w:r>
        <w:t xml:space="preserve">” </w:t>
      </w:r>
      <w:r>
        <w:rPr>
          <w:rFonts w:ascii="Helvetica" w:hAnsi="Helvetica"/>
          <w:i/>
          <w:iCs/>
        </w:rPr>
        <w:t>Oikos</w:t>
      </w:r>
      <w:r>
        <w:t xml:space="preserve"> 97 (3): 313–18. </w:t>
      </w:r>
      <w:hyperlink r:id="rId16" w:history="1">
        <w:r>
          <w:rPr>
            <w:rStyle w:val="Hyperlink0"/>
          </w:rPr>
          <w:t>https://doi.org/10.1034/j.1600-0706.2002.970301.x</w:t>
        </w:r>
      </w:hyperlink>
      <w:r>
        <w:t>.</w:t>
      </w:r>
    </w:p>
    <w:p w14:paraId="69600B19" w14:textId="77777777" w:rsidR="00C03967" w:rsidRDefault="002957DE">
      <w:pPr>
        <w:pStyle w:val="Body"/>
      </w:pPr>
      <w:bookmarkStart w:id="552" w:name="refArsenault2002"/>
      <w:bookmarkEnd w:id="552"/>
      <w:r>
        <w:t xml:space="preserve">Barker, Jessica L., Judith L. Bronstein, Maren L. Friesen, Emily I. Jones, H. Kern Reeve, Andrew G. Zink, and Megan E. Frederickson. 2017. </w:t>
      </w:r>
      <w:r>
        <w:rPr>
          <w:rtl/>
          <w:lang w:val="ar-SA"/>
        </w:rPr>
        <w:t>“</w:t>
      </w:r>
      <w:r>
        <w:t xml:space="preserve">Synthesizing perspectives on the evolution of cooperation within and between species.” </w:t>
      </w:r>
      <w:r>
        <w:rPr>
          <w:rFonts w:ascii="Helvetica" w:hAnsi="Helvetica"/>
          <w:i/>
          <w:iCs/>
          <w:lang w:val="fr-FR"/>
        </w:rPr>
        <w:t>Evolution</w:t>
      </w:r>
      <w:r>
        <w:t xml:space="preserve"> 71 (4): 814–25. </w:t>
      </w:r>
      <w:hyperlink r:id="rId17" w:history="1">
        <w:r>
          <w:rPr>
            <w:rStyle w:val="Hyperlink0"/>
          </w:rPr>
          <w:t>https://doi.org/10.1111/evo.13174</w:t>
        </w:r>
      </w:hyperlink>
      <w:r>
        <w:t>.</w:t>
      </w:r>
    </w:p>
    <w:p w14:paraId="2496BF43" w14:textId="77777777" w:rsidR="00C03967" w:rsidRDefault="002957DE">
      <w:pPr>
        <w:pStyle w:val="Body"/>
      </w:pPr>
      <w:bookmarkStart w:id="553" w:name="refBarker2017"/>
      <w:bookmarkEnd w:id="553"/>
      <w:r>
        <w:t xml:space="preserve">Bertness, Mark D., George H. Leonard, Jonathan M. Levine, Paul R. Schmidt, and Aubrey O. Ingraham. 1999. </w:t>
      </w:r>
      <w:r>
        <w:rPr>
          <w:rtl/>
          <w:lang w:val="ar-SA"/>
        </w:rPr>
        <w:t>“</w:t>
      </w:r>
      <w:r>
        <w:t xml:space="preserve">Testing the relative contribution of positive and negative interactions in rocky intertidal communities.” </w:t>
      </w:r>
      <w:r>
        <w:rPr>
          <w:rFonts w:ascii="Helvetica" w:hAnsi="Helvetica"/>
          <w:i/>
          <w:iCs/>
        </w:rPr>
        <w:t>Ecology</w:t>
      </w:r>
      <w:r>
        <w:t xml:space="preserve"> 80 (8): 2711–26. </w:t>
      </w:r>
      <w:hyperlink r:id="rId18" w:history="1">
        <w:r>
          <w:rPr>
            <w:rStyle w:val="Hyperlink0"/>
            <w:lang w:val="pt-PT"/>
          </w:rPr>
          <w:t>https://doi.org/10.1890/0012-9658(1999)080[2711:TTRCOP]2.0.CO;2</w:t>
        </w:r>
      </w:hyperlink>
      <w:r>
        <w:t>.</w:t>
      </w:r>
    </w:p>
    <w:p w14:paraId="46342683" w14:textId="77777777" w:rsidR="00C03967" w:rsidRDefault="002957DE">
      <w:pPr>
        <w:pStyle w:val="Body"/>
      </w:pPr>
      <w:bookmarkStart w:id="554" w:name="refBertness1999"/>
      <w:bookmarkEnd w:id="554"/>
      <w:r>
        <w:t>B</w:t>
      </w:r>
      <w:r>
        <w:rPr>
          <w:lang w:val="it-IT"/>
        </w:rPr>
        <w:t xml:space="preserve">onanomi, Giuliano, Guido Incerti, and Stefano Mazzoleni. 2011. </w:t>
      </w:r>
      <w:r>
        <w:rPr>
          <w:rtl/>
          <w:lang w:val="ar-SA"/>
        </w:rPr>
        <w:t>“</w:t>
      </w:r>
      <w:r>
        <w:t xml:space="preserve">Assessing occurrence, specificity, and mechanisms of plant facilitation in terrestrial ecosystems.” </w:t>
      </w:r>
      <w:r>
        <w:rPr>
          <w:rFonts w:ascii="Helvetica" w:hAnsi="Helvetica"/>
          <w:i/>
          <w:iCs/>
        </w:rPr>
        <w:t>Plant Ecology</w:t>
      </w:r>
      <w:r>
        <w:t xml:space="preserve"> 212 (11): 1777–90. </w:t>
      </w:r>
      <w:hyperlink r:id="rId19" w:history="1">
        <w:r>
          <w:rPr>
            <w:rStyle w:val="Hyperlink0"/>
          </w:rPr>
          <w:t>https://doi.org/10.1007/s11258-011-9948-5</w:t>
        </w:r>
      </w:hyperlink>
      <w:r>
        <w:t>.</w:t>
      </w:r>
    </w:p>
    <w:p w14:paraId="59B639C5" w14:textId="77777777" w:rsidR="00C03967" w:rsidRDefault="002957DE">
      <w:pPr>
        <w:pStyle w:val="Body"/>
      </w:pPr>
      <w:bookmarkStart w:id="555" w:name="refBonanomi2011"/>
      <w:bookmarkEnd w:id="555"/>
      <w:r>
        <w:t>B</w:t>
      </w:r>
      <w:r>
        <w:rPr>
          <w:lang w:val="it-IT"/>
        </w:rPr>
        <w:t xml:space="preserve">oyles, Justin G., Nigel C. Bennett, Osama B. Mohammed, and Abdulaziz N. Alagaili. 2017. </w:t>
      </w:r>
      <w:r>
        <w:rPr>
          <w:rtl/>
          <w:lang w:val="ar-SA"/>
        </w:rPr>
        <w:t>“</w:t>
      </w:r>
      <w:r>
        <w:t xml:space="preserve">Torpor patterns in desert hedgehogs (Paraechinus aethiopicus) represent another new point along a thermoregulatory continuum.” </w:t>
      </w:r>
      <w:r>
        <w:rPr>
          <w:rFonts w:ascii="Helvetica" w:hAnsi="Helvetica"/>
          <w:i/>
          <w:iCs/>
        </w:rPr>
        <w:t>Physiological and Biochemical Zoology</w:t>
      </w:r>
      <w:r>
        <w:t xml:space="preserve"> 90 (4): 445–52. </w:t>
      </w:r>
      <w:hyperlink r:id="rId20" w:history="1">
        <w:r>
          <w:rPr>
            <w:rStyle w:val="Hyperlink0"/>
          </w:rPr>
          <w:t>https://doi.org/10.1086/691542</w:t>
        </w:r>
      </w:hyperlink>
      <w:r>
        <w:t>.</w:t>
      </w:r>
    </w:p>
    <w:p w14:paraId="3ED30DAA" w14:textId="77777777" w:rsidR="00C03967" w:rsidRDefault="002957DE">
      <w:pPr>
        <w:pStyle w:val="Body"/>
      </w:pPr>
      <w:bookmarkStart w:id="556" w:name="refBoyles2017"/>
      <w:bookmarkEnd w:id="556"/>
      <w:r>
        <w:t xml:space="preserve">Bronstein, Judith L. 2001. </w:t>
      </w:r>
      <w:r>
        <w:rPr>
          <w:rtl/>
          <w:lang w:val="ar-SA"/>
        </w:rPr>
        <w:t>“</w:t>
      </w:r>
      <w:r>
        <w:t xml:space="preserve">The costs of mutualism.” </w:t>
      </w:r>
      <w:r>
        <w:rPr>
          <w:rFonts w:ascii="Helvetica" w:hAnsi="Helvetica"/>
          <w:i/>
          <w:iCs/>
        </w:rPr>
        <w:t>American Zoologist</w:t>
      </w:r>
      <w:r>
        <w:t xml:space="preserve"> 41 (4): 825–39. </w:t>
      </w:r>
      <w:hyperlink r:id="rId21" w:history="1">
        <w:r>
          <w:rPr>
            <w:rStyle w:val="Hyperlink0"/>
          </w:rPr>
          <w:t>https://doi.org/10.1093/icb/41.4.825</w:t>
        </w:r>
      </w:hyperlink>
      <w:r>
        <w:t>.</w:t>
      </w:r>
    </w:p>
    <w:p w14:paraId="41BFF718" w14:textId="77777777" w:rsidR="00C03967" w:rsidRDefault="002957DE">
      <w:pPr>
        <w:pStyle w:val="Body"/>
      </w:pPr>
      <w:bookmarkStart w:id="557" w:name="refBronstein2001"/>
      <w:bookmarkEnd w:id="557"/>
      <w:r>
        <w:t xml:space="preserve">———. 2009. </w:t>
      </w:r>
      <w:r>
        <w:rPr>
          <w:rtl/>
          <w:lang w:val="ar-SA"/>
        </w:rPr>
        <w:t>“</w:t>
      </w:r>
      <w:r>
        <w:t xml:space="preserve">The evolution of facilitation and mutualism.” </w:t>
      </w:r>
      <w:r>
        <w:rPr>
          <w:rFonts w:ascii="Helvetica" w:hAnsi="Helvetica"/>
          <w:i/>
          <w:iCs/>
        </w:rPr>
        <w:t>Journal of Ecology</w:t>
      </w:r>
      <w:r>
        <w:t xml:space="preserve"> 97 (6): 1160–70. </w:t>
      </w:r>
      <w:hyperlink r:id="rId22" w:history="1">
        <w:r>
          <w:rPr>
            <w:rStyle w:val="Hyperlink0"/>
          </w:rPr>
          <w:t>https://doi.org/10.1111/j.1365-2745.2009.01566.x</w:t>
        </w:r>
      </w:hyperlink>
      <w:r>
        <w:t>.</w:t>
      </w:r>
    </w:p>
    <w:p w14:paraId="7C77205E" w14:textId="77777777" w:rsidR="00C03967" w:rsidRDefault="002957DE">
      <w:pPr>
        <w:pStyle w:val="Body"/>
      </w:pPr>
      <w:bookmarkStart w:id="558" w:name="refBronstein2009"/>
      <w:bookmarkEnd w:id="558"/>
      <w:r>
        <w:t xml:space="preserve">Buler, Jeffrey J., Frank R. Moore, and Stefan Woltmann. 2007. </w:t>
      </w:r>
      <w:r>
        <w:rPr>
          <w:rtl/>
          <w:lang w:val="ar-SA"/>
        </w:rPr>
        <w:t>“</w:t>
      </w:r>
      <w:r>
        <w:t xml:space="preserve">A multi-scale examination of stopover habitat use by birds.” </w:t>
      </w:r>
      <w:r>
        <w:rPr>
          <w:rFonts w:ascii="Helvetica" w:hAnsi="Helvetica"/>
          <w:i/>
          <w:iCs/>
        </w:rPr>
        <w:t>Ecology</w:t>
      </w:r>
      <w:r>
        <w:t xml:space="preserve"> 88 (7): 1789–1802. </w:t>
      </w:r>
      <w:hyperlink r:id="rId23" w:history="1">
        <w:r>
          <w:rPr>
            <w:rStyle w:val="Hyperlink0"/>
          </w:rPr>
          <w:t>https://doi.org/10.1890/06-1871.1</w:t>
        </w:r>
      </w:hyperlink>
      <w:r>
        <w:t>.</w:t>
      </w:r>
    </w:p>
    <w:p w14:paraId="0121AF63" w14:textId="77777777" w:rsidR="00C03967" w:rsidRDefault="002957DE">
      <w:pPr>
        <w:pStyle w:val="Body"/>
      </w:pPr>
      <w:bookmarkStart w:id="559" w:name="refBuler2007"/>
      <w:bookmarkEnd w:id="559"/>
      <w:r>
        <w:t xml:space="preserve">Callaway, Ragan M. 200AD. </w:t>
      </w:r>
      <w:r>
        <w:rPr>
          <w:rFonts w:ascii="Helvetica" w:hAnsi="Helvetica"/>
          <w:i/>
          <w:iCs/>
        </w:rPr>
        <w:t>Positive Interactions and Interdependence in Plant Communities</w:t>
      </w:r>
      <w:r>
        <w:t>. First. Dordrecht: Springer.</w:t>
      </w:r>
    </w:p>
    <w:p w14:paraId="0452188C" w14:textId="77777777" w:rsidR="00C03967" w:rsidRDefault="002957DE">
      <w:pPr>
        <w:pStyle w:val="Body"/>
      </w:pPr>
      <w:bookmarkStart w:id="560" w:name="refCallaway2007"/>
      <w:bookmarkEnd w:id="560"/>
      <w:r>
        <w:t xml:space="preserve">———. 1997. </w:t>
      </w:r>
      <w:r>
        <w:rPr>
          <w:rtl/>
          <w:lang w:val="ar-SA"/>
        </w:rPr>
        <w:t>“</w:t>
      </w:r>
      <w:r>
        <w:t xml:space="preserve">Positive interactions in plant communities and the individualistic-continuum concept.” </w:t>
      </w:r>
      <w:r>
        <w:rPr>
          <w:rFonts w:ascii="Helvetica" w:hAnsi="Helvetica"/>
          <w:i/>
          <w:iCs/>
          <w:lang w:val="it-IT"/>
        </w:rPr>
        <w:t>Oecologia</w:t>
      </w:r>
      <w:r>
        <w:t xml:space="preserve"> 112 (2): 143–49. </w:t>
      </w:r>
      <w:hyperlink r:id="rId24" w:history="1">
        <w:r>
          <w:rPr>
            <w:rStyle w:val="Hyperlink0"/>
          </w:rPr>
          <w:t>https://doi.org/10.1007/s004420050293</w:t>
        </w:r>
      </w:hyperlink>
      <w:r>
        <w:t>.</w:t>
      </w:r>
    </w:p>
    <w:p w14:paraId="5C847373" w14:textId="77777777" w:rsidR="00C03967" w:rsidRDefault="002957DE">
      <w:pPr>
        <w:pStyle w:val="Body"/>
      </w:pPr>
      <w:bookmarkStart w:id="561" w:name="refCallaway1997"/>
      <w:bookmarkEnd w:id="561"/>
      <w:r>
        <w:t xml:space="preserve">Cardinale, Bradley J., Margaret A. Palmer, and Scott L. Collins. 2002. </w:t>
      </w:r>
      <w:r>
        <w:rPr>
          <w:rtl/>
          <w:lang w:val="ar-SA"/>
        </w:rPr>
        <w:t>“</w:t>
      </w:r>
      <w:r>
        <w:t xml:space="preserve">Species diversity enhances ecosystem functioning through interspecific facilitation.” </w:t>
      </w:r>
      <w:r>
        <w:rPr>
          <w:rFonts w:ascii="Helvetica" w:hAnsi="Helvetica"/>
          <w:i/>
          <w:iCs/>
          <w:lang w:val="fr-FR"/>
        </w:rPr>
        <w:t>Nature</w:t>
      </w:r>
      <w:r>
        <w:t xml:space="preserve"> 415 (6870): 426–29. </w:t>
      </w:r>
      <w:hyperlink r:id="rId25" w:history="1">
        <w:r>
          <w:rPr>
            <w:rStyle w:val="Hyperlink0"/>
          </w:rPr>
          <w:t>https://doi.org/10.1038/415426a</w:t>
        </w:r>
      </w:hyperlink>
      <w:r>
        <w:t>.</w:t>
      </w:r>
    </w:p>
    <w:p w14:paraId="604DD7C7" w14:textId="77777777" w:rsidR="00C03967" w:rsidRDefault="002957DE">
      <w:pPr>
        <w:pStyle w:val="Body"/>
      </w:pPr>
      <w:bookmarkStart w:id="562" w:name="refCardinale2002"/>
      <w:bookmarkEnd w:id="562"/>
      <w:r>
        <w:lastRenderedPageBreak/>
        <w:t xml:space="preserve">Choler, Philippe, Richard Michalet, and Ragan M. Callaway. 2001. </w:t>
      </w:r>
      <w:r>
        <w:rPr>
          <w:rtl/>
          <w:lang w:val="ar-SA"/>
        </w:rPr>
        <w:t>“</w:t>
      </w:r>
      <w:r>
        <w:t xml:space="preserve">Facilitation and competition on gradients in alpine plant communities.” </w:t>
      </w:r>
      <w:r>
        <w:rPr>
          <w:rFonts w:ascii="Helvetica" w:hAnsi="Helvetica"/>
          <w:i/>
          <w:iCs/>
        </w:rPr>
        <w:t>Ecology</w:t>
      </w:r>
      <w:r>
        <w:t xml:space="preserve"> 82 (12): 3295–3308. </w:t>
      </w:r>
      <w:hyperlink r:id="rId26" w:history="1">
        <w:r>
          <w:rPr>
            <w:rStyle w:val="Hyperlink0"/>
            <w:lang w:val="pt-PT"/>
          </w:rPr>
          <w:t>https://doi.org/10.1890/0012-9658(2001)082[3295:FACOGI]2.0.CO;2</w:t>
        </w:r>
      </w:hyperlink>
      <w:r>
        <w:t>.</w:t>
      </w:r>
    </w:p>
    <w:p w14:paraId="255BD572" w14:textId="77777777" w:rsidR="00C03967" w:rsidRDefault="002957DE">
      <w:pPr>
        <w:pStyle w:val="Body"/>
      </w:pPr>
      <w:bookmarkStart w:id="563" w:name="refCholer2001"/>
      <w:bookmarkEnd w:id="563"/>
      <w:r>
        <w:t xml:space="preserve">De Graaf, Richard M, Nancy G. Tilghman, and Stanley H. Anderson. 1985. </w:t>
      </w:r>
      <w:r>
        <w:rPr>
          <w:rtl/>
          <w:lang w:val="ar-SA"/>
        </w:rPr>
        <w:t>“</w:t>
      </w:r>
      <w:r>
        <w:t xml:space="preserve">Foraging Guilds of North American Birds.” </w:t>
      </w:r>
      <w:r>
        <w:rPr>
          <w:rFonts w:ascii="Helvetica" w:hAnsi="Helvetica"/>
          <w:i/>
          <w:iCs/>
        </w:rPr>
        <w:t>Environmental Management</w:t>
      </w:r>
      <w:r>
        <w:t xml:space="preserve"> 9 (6): 493–536.</w:t>
      </w:r>
    </w:p>
    <w:p w14:paraId="4F183C52" w14:textId="77777777" w:rsidR="00C03967" w:rsidRDefault="002957DE">
      <w:pPr>
        <w:pStyle w:val="Body"/>
      </w:pPr>
      <w:bookmarkStart w:id="564" w:name="refGraaf1985"/>
      <w:bookmarkEnd w:id="564"/>
      <w:r>
        <w:t>F</w:t>
      </w:r>
      <w:r>
        <w:rPr>
          <w:lang w:val="de-DE"/>
        </w:rPr>
        <w:t xml:space="preserve">ahse, L., W. R. J. Dean, and C. Wissel. 1998. </w:t>
      </w:r>
      <w:r>
        <w:rPr>
          <w:rtl/>
          <w:lang w:val="ar-SA"/>
        </w:rPr>
        <w:t>“</w:t>
      </w:r>
      <w:r>
        <w:t xml:space="preserve">Modelling the size and distribution of protected areas for nomadic birds: Alaudidae in the Nama-Karoo, South Africa.” </w:t>
      </w:r>
      <w:r>
        <w:rPr>
          <w:rFonts w:ascii="Helvetica" w:hAnsi="Helvetica"/>
          <w:i/>
          <w:iCs/>
        </w:rPr>
        <w:t>Biological Conservation</w:t>
      </w:r>
      <w:r>
        <w:t xml:space="preserve"> 85 (1-2): 105–12. </w:t>
      </w:r>
      <w:hyperlink r:id="rId27" w:history="1">
        <w:r>
          <w:rPr>
            <w:rStyle w:val="Hyperlink0"/>
          </w:rPr>
          <w:t>https://doi.org/10.1016/S0006-3207(97)00137-7</w:t>
        </w:r>
      </w:hyperlink>
      <w:r>
        <w:t>.</w:t>
      </w:r>
    </w:p>
    <w:p w14:paraId="6FCF01AF" w14:textId="77777777" w:rsidR="00C03967" w:rsidRDefault="002957DE">
      <w:pPr>
        <w:pStyle w:val="Body"/>
      </w:pPr>
      <w:bookmarkStart w:id="565" w:name="refFahse1998"/>
      <w:bookmarkEnd w:id="565"/>
      <w:r>
        <w:t>F</w:t>
      </w:r>
      <w:r>
        <w:rPr>
          <w:lang w:val="it-IT"/>
        </w:rPr>
        <w:t xml:space="preserve">ilazzola, Alessandro, and Christopher J. Lortie. 2014. </w:t>
      </w:r>
      <w:r>
        <w:rPr>
          <w:rtl/>
          <w:lang w:val="ar-SA"/>
        </w:rPr>
        <w:t>“</w:t>
      </w:r>
      <w:r>
        <w:t xml:space="preserve">A systematic review and conceptual framework for the mechanistic pathways of nurse plants.” </w:t>
      </w:r>
      <w:r>
        <w:rPr>
          <w:rFonts w:ascii="Helvetica" w:hAnsi="Helvetica"/>
          <w:i/>
          <w:iCs/>
        </w:rPr>
        <w:t>Global Ecology and Biogeography</w:t>
      </w:r>
      <w:r>
        <w:t xml:space="preserve"> 23 (12): 1335–45. </w:t>
      </w:r>
      <w:hyperlink r:id="rId28" w:history="1">
        <w:r>
          <w:rPr>
            <w:rStyle w:val="Hyperlink0"/>
          </w:rPr>
          <w:t>https://doi.org/10.1111/geb.12202</w:t>
        </w:r>
      </w:hyperlink>
      <w:r>
        <w:t>.</w:t>
      </w:r>
    </w:p>
    <w:p w14:paraId="738085FD" w14:textId="77777777" w:rsidR="00C03967" w:rsidRDefault="002957DE">
      <w:pPr>
        <w:pStyle w:val="Body"/>
      </w:pPr>
      <w:bookmarkStart w:id="566" w:name="refFilazzola2014"/>
      <w:bookmarkEnd w:id="566"/>
      <w:r>
        <w:t>F</w:t>
      </w:r>
      <w:r>
        <w:rPr>
          <w:lang w:val="it-IT"/>
        </w:rPr>
        <w:t xml:space="preserve">ilazzola, Alessandro, Michael Westphal, Michael Powers, Amanda Rae Liczner, Deborah A. Smith Woollett, Brent Johnson, and Christopher J. Lortie. 2017. </w:t>
      </w:r>
      <w:r>
        <w:rPr>
          <w:rtl/>
          <w:lang w:val="ar-SA"/>
        </w:rPr>
        <w:t>“</w:t>
      </w:r>
      <w:r>
        <w:t xml:space="preserve">Non-trophic interactions in deserts: Facilitation, interference, and an endangered lizard species.” </w:t>
      </w:r>
      <w:r>
        <w:rPr>
          <w:rFonts w:ascii="Helvetica" w:hAnsi="Helvetica"/>
          <w:i/>
          <w:iCs/>
        </w:rPr>
        <w:t>Basic and Applied Ecology</w:t>
      </w:r>
      <w:r>
        <w:t xml:space="preserve"> 20: 51–61. </w:t>
      </w:r>
      <w:hyperlink r:id="rId29" w:history="1">
        <w:r>
          <w:rPr>
            <w:rStyle w:val="Hyperlink0"/>
          </w:rPr>
          <w:t>https://doi.org/10.1016/j.baae.2017.01.002</w:t>
        </w:r>
      </w:hyperlink>
      <w:r>
        <w:t>.</w:t>
      </w:r>
    </w:p>
    <w:p w14:paraId="24A13F03" w14:textId="77777777" w:rsidR="00C03967" w:rsidRDefault="002957DE">
      <w:pPr>
        <w:pStyle w:val="Body"/>
      </w:pPr>
      <w:bookmarkStart w:id="567" w:name="refFilazzola2017"/>
      <w:bookmarkEnd w:id="567"/>
      <w:r>
        <w:t>F</w:t>
      </w:r>
      <w:r>
        <w:rPr>
          <w:lang w:val="de-DE"/>
        </w:rPr>
        <w:t xml:space="preserve">INK, ALIX D., FRANK R. THOMPSON, and APRIL A. TUDOR. 2006. </w:t>
      </w:r>
      <w:r>
        <w:rPr>
          <w:rtl/>
          <w:lang w:val="ar-SA"/>
        </w:rPr>
        <w:t>“</w:t>
      </w:r>
      <w:r>
        <w:t xml:space="preserve">Songbird Use of Regenerating Forest, Glade, and Edge Habitat Types.” </w:t>
      </w:r>
      <w:r>
        <w:rPr>
          <w:rFonts w:ascii="Helvetica" w:hAnsi="Helvetica"/>
          <w:i/>
          <w:iCs/>
        </w:rPr>
        <w:t>Journal of Wildlife Management</w:t>
      </w:r>
      <w:r>
        <w:t xml:space="preserve"> 70 (1): 180–88. </w:t>
      </w:r>
      <w:hyperlink r:id="rId30" w:history="1">
        <w:r>
          <w:rPr>
            <w:rStyle w:val="Hyperlink0"/>
            <w:lang w:val="pt-PT"/>
          </w:rPr>
          <w:t>https://doi.org/10.2193/0022-541x(2006)70[180:suorfg]2.0.co;2</w:t>
        </w:r>
      </w:hyperlink>
      <w:r>
        <w:t>.</w:t>
      </w:r>
    </w:p>
    <w:p w14:paraId="58FB128E" w14:textId="77777777" w:rsidR="00C03967" w:rsidRDefault="002957DE">
      <w:pPr>
        <w:pStyle w:val="Body"/>
      </w:pPr>
      <w:bookmarkStart w:id="568" w:name="refFink2006"/>
      <w:bookmarkEnd w:id="568"/>
      <w:r>
        <w:t>F</w:t>
      </w:r>
      <w:r>
        <w:rPr>
          <w:lang w:val="it-IT"/>
        </w:rPr>
        <w:t xml:space="preserve">lores-Torres, Arnoldo, and Andrea Galindo-Escamilla. 2017. </w:t>
      </w:r>
      <w:r>
        <w:rPr>
          <w:rtl/>
          <w:lang w:val="ar-SA"/>
        </w:rPr>
        <w:t>“</w:t>
      </w:r>
      <w:r>
        <w:t xml:space="preserve">Pollination biology of Agave horrida (Agavaceae) in the Chichinautzin mountain range, Central Mexico.” </w:t>
      </w:r>
      <w:r>
        <w:rPr>
          <w:rFonts w:ascii="Helvetica" w:hAnsi="Helvetica"/>
          <w:i/>
          <w:iCs/>
        </w:rPr>
        <w:t>Botanical Sciences</w:t>
      </w:r>
      <w:r>
        <w:t xml:space="preserve"> 95 (3): 423–31. </w:t>
      </w:r>
      <w:hyperlink r:id="rId31" w:history="1">
        <w:r>
          <w:rPr>
            <w:rStyle w:val="Hyperlink0"/>
            <w:lang w:val="de-DE"/>
          </w:rPr>
          <w:t>https://doi.org/10.17129/botsci.1022</w:t>
        </w:r>
      </w:hyperlink>
      <w:r>
        <w:t>.</w:t>
      </w:r>
    </w:p>
    <w:p w14:paraId="3303C1D4" w14:textId="77777777" w:rsidR="00C03967" w:rsidRDefault="002957DE">
      <w:pPr>
        <w:pStyle w:val="Body"/>
      </w:pPr>
      <w:bookmarkStart w:id="569" w:name="refFloresTorres2017"/>
      <w:bookmarkEnd w:id="569"/>
      <w:r>
        <w:t>F</w:t>
      </w:r>
      <w:r>
        <w:rPr>
          <w:lang w:val="it-IT"/>
        </w:rPr>
        <w:t xml:space="preserve">ranco, A C, and P S Nobel. 1989. </w:t>
      </w:r>
      <w:r>
        <w:rPr>
          <w:rtl/>
          <w:lang w:val="ar-SA"/>
        </w:rPr>
        <w:t>“</w:t>
      </w:r>
      <w:r>
        <w:t xml:space="preserve">Effect of Nurse Plants on the Microhabitat and Growth of Cacti.” </w:t>
      </w:r>
      <w:r>
        <w:rPr>
          <w:rFonts w:ascii="Helvetica" w:hAnsi="Helvetica"/>
          <w:i/>
          <w:iCs/>
        </w:rPr>
        <w:t>Journal of Ecology</w:t>
      </w:r>
      <w:r>
        <w:t xml:space="preserve"> 77 (3): 870–86.</w:t>
      </w:r>
    </w:p>
    <w:p w14:paraId="322FBF9A" w14:textId="77777777" w:rsidR="00C03967" w:rsidRDefault="002957DE">
      <w:pPr>
        <w:pStyle w:val="Body"/>
      </w:pPr>
      <w:bookmarkStart w:id="570" w:name="refFranco1989"/>
      <w:bookmarkEnd w:id="570"/>
      <w:r>
        <w:t>G</w:t>
      </w:r>
      <w:r>
        <w:rPr>
          <w:lang w:val="de-DE"/>
        </w:rPr>
        <w:t xml:space="preserve">eiser, Fritz, and Thomas Ruf. 1995. </w:t>
      </w:r>
      <w:r>
        <w:rPr>
          <w:rtl/>
          <w:lang w:val="ar-SA"/>
        </w:rPr>
        <w:t>“</w:t>
      </w:r>
      <w:r>
        <w:t xml:space="preserve">Hibernation versus Daily Torpor in Mammals and Birds: Physiological Variables and Classification of Torpor Patterns.” </w:t>
      </w:r>
      <w:r>
        <w:rPr>
          <w:rFonts w:ascii="Helvetica" w:hAnsi="Helvetica"/>
          <w:i/>
          <w:iCs/>
        </w:rPr>
        <w:t>Physiological Zoology</w:t>
      </w:r>
      <w:r>
        <w:t xml:space="preserve"> 68 (6): 935–66.</w:t>
      </w:r>
    </w:p>
    <w:p w14:paraId="6CD64BC3" w14:textId="77777777" w:rsidR="00C03967" w:rsidRDefault="002957DE">
      <w:pPr>
        <w:pStyle w:val="Body"/>
      </w:pPr>
      <w:bookmarkStart w:id="571" w:name="refGeiser1995"/>
      <w:bookmarkEnd w:id="571"/>
      <w:r>
        <w:t>G</w:t>
      </w:r>
      <w:r>
        <w:rPr>
          <w:lang w:val="de-DE"/>
        </w:rPr>
        <w:t xml:space="preserve">elmi-Candusso, Tiziana A., Eckhard W. Heymann, and Katrin Heer. 2017. </w:t>
      </w:r>
      <w:r>
        <w:rPr>
          <w:rtl/>
          <w:lang w:val="ar-SA"/>
        </w:rPr>
        <w:t>“</w:t>
      </w:r>
      <w:r>
        <w:t xml:space="preserve">Effects of zoochory on the spatial genetic structure of plant populations.” </w:t>
      </w:r>
      <w:r>
        <w:rPr>
          <w:rFonts w:ascii="Helvetica" w:hAnsi="Helvetica"/>
          <w:i/>
          <w:iCs/>
        </w:rPr>
        <w:t>Molecular Ecology</w:t>
      </w:r>
      <w:r>
        <w:t xml:space="preserve"> 26 (21): 5896–5910. </w:t>
      </w:r>
      <w:hyperlink r:id="rId32" w:history="1">
        <w:r>
          <w:rPr>
            <w:rStyle w:val="Hyperlink0"/>
          </w:rPr>
          <w:t>https://doi.org/10.1111/mec.14351</w:t>
        </w:r>
      </w:hyperlink>
      <w:r>
        <w:t>.</w:t>
      </w:r>
    </w:p>
    <w:p w14:paraId="7425695A" w14:textId="77777777" w:rsidR="00C03967" w:rsidRDefault="002957DE">
      <w:pPr>
        <w:pStyle w:val="Body"/>
      </w:pPr>
      <w:bookmarkStart w:id="572" w:name="refGelmiCandusso2017"/>
      <w:bookmarkEnd w:id="572"/>
      <w:r>
        <w:t>G</w:t>
      </w:r>
      <w:r>
        <w:rPr>
          <w:lang w:val="es-ES_tradnl"/>
        </w:rPr>
        <w:t>ó</w:t>
      </w:r>
      <w:r>
        <w:rPr>
          <w:lang w:val="it-IT"/>
        </w:rPr>
        <w:t>mez-Aparicio, Lorena, Regino Zamora, Jorge Castro, and Jose A. H</w:t>
      </w:r>
      <w:r>
        <w:rPr>
          <w:lang w:val="es-ES_tradnl"/>
        </w:rPr>
        <w:t>ó</w:t>
      </w:r>
      <w:r>
        <w:t xml:space="preserve">dar. 2008. </w:t>
      </w:r>
      <w:r>
        <w:rPr>
          <w:rtl/>
          <w:lang w:val="ar-SA"/>
        </w:rPr>
        <w:t>“</w:t>
      </w:r>
      <w:r>
        <w:t xml:space="preserve">Facilitation of tree saplings by nurse plants: Microhabitat amelioration or protection against herbivores?” </w:t>
      </w:r>
      <w:r>
        <w:rPr>
          <w:rFonts w:ascii="Helvetica" w:hAnsi="Helvetica"/>
          <w:i/>
          <w:iCs/>
        </w:rPr>
        <w:t>Journal of Vegetation Science</w:t>
      </w:r>
      <w:r>
        <w:t xml:space="preserve"> 19 (2): 161–72. </w:t>
      </w:r>
      <w:hyperlink r:id="rId33" w:history="1">
        <w:r>
          <w:rPr>
            <w:rStyle w:val="Hyperlink0"/>
          </w:rPr>
          <w:t>https://doi.org/10.3170/2008-8-18347</w:t>
        </w:r>
      </w:hyperlink>
      <w:r>
        <w:t>.</w:t>
      </w:r>
    </w:p>
    <w:p w14:paraId="5A47A917" w14:textId="77777777" w:rsidR="00C03967" w:rsidRDefault="002957DE">
      <w:pPr>
        <w:pStyle w:val="Body"/>
      </w:pPr>
      <w:bookmarkStart w:id="573" w:name="refGomezAparicio2008"/>
      <w:bookmarkEnd w:id="573"/>
      <w:r>
        <w:t>Graff, Pamela, and Martí</w:t>
      </w:r>
      <w:r>
        <w:rPr>
          <w:lang w:val="pt-PT"/>
        </w:rPr>
        <w:t xml:space="preserve">n R. Aguiar. 2011. </w:t>
      </w:r>
      <w:r>
        <w:rPr>
          <w:rtl/>
          <w:lang w:val="ar-SA"/>
        </w:rPr>
        <w:t>“</w:t>
      </w:r>
      <w:r>
        <w:t xml:space="preserve">Testing the role of biotic stress in the stress gradient hypothesis. Processes and patterns in arid rangelands.” </w:t>
      </w:r>
      <w:r>
        <w:rPr>
          <w:rFonts w:ascii="Helvetica" w:hAnsi="Helvetica"/>
          <w:i/>
          <w:iCs/>
        </w:rPr>
        <w:t>Oikos</w:t>
      </w:r>
      <w:r>
        <w:t xml:space="preserve"> 120 (7): 1023–30. </w:t>
      </w:r>
      <w:hyperlink r:id="rId34" w:history="1">
        <w:r>
          <w:rPr>
            <w:rStyle w:val="Hyperlink0"/>
          </w:rPr>
          <w:t>https://doi.org/10.1111/j.1600-0706.2010.19059.x</w:t>
        </w:r>
      </w:hyperlink>
      <w:r>
        <w:t>.</w:t>
      </w:r>
    </w:p>
    <w:p w14:paraId="0A2EB9E4" w14:textId="77777777" w:rsidR="00C03967" w:rsidRDefault="002957DE">
      <w:pPr>
        <w:pStyle w:val="Body"/>
      </w:pPr>
      <w:bookmarkStart w:id="574" w:name="refGraff2011"/>
      <w:bookmarkEnd w:id="574"/>
      <w:r>
        <w:t xml:space="preserve">Gurin, Catherine, Tasha La Doux, and Sharon Coe. 2012. </w:t>
      </w:r>
      <w:r>
        <w:rPr>
          <w:rFonts w:ascii="Helvetica" w:hAnsi="Helvetica"/>
          <w:i/>
          <w:iCs/>
        </w:rPr>
        <w:t>Checklist for Birds of the Granite Mountains</w:t>
      </w:r>
      <w:r>
        <w:t>. First. Natural Reserve System University for California.</w:t>
      </w:r>
    </w:p>
    <w:p w14:paraId="3D9E0DD6" w14:textId="77777777" w:rsidR="00C03967" w:rsidRDefault="002957DE">
      <w:pPr>
        <w:pStyle w:val="Body"/>
      </w:pPr>
      <w:bookmarkStart w:id="575" w:name="refGurin2012"/>
      <w:bookmarkEnd w:id="575"/>
      <w:r>
        <w:lastRenderedPageBreak/>
        <w:t>G</w:t>
      </w:r>
      <w:r>
        <w:rPr>
          <w:lang w:val="de-DE"/>
        </w:rPr>
        <w:t xml:space="preserve">utzwiller, Kevin J., and Wylie C. Barrow. 2003. </w:t>
      </w:r>
      <w:r>
        <w:rPr>
          <w:rtl/>
          <w:lang w:val="ar-SA"/>
        </w:rPr>
        <w:t>“</w:t>
      </w:r>
      <w:r>
        <w:t xml:space="preserve">Influences of roads and development on bird communities in protected Chihuahuan Desert landscapes.” </w:t>
      </w:r>
      <w:r>
        <w:rPr>
          <w:rFonts w:ascii="Helvetica" w:hAnsi="Helvetica"/>
          <w:i/>
          <w:iCs/>
        </w:rPr>
        <w:t>Biological Conservation</w:t>
      </w:r>
      <w:r>
        <w:t xml:space="preserve"> 113 (2): 225–37. </w:t>
      </w:r>
      <w:hyperlink r:id="rId35" w:history="1">
        <w:r>
          <w:rPr>
            <w:rStyle w:val="Hyperlink0"/>
          </w:rPr>
          <w:t>https://doi.org/10.1016/S0006-3207(02)00361-0</w:t>
        </w:r>
      </w:hyperlink>
      <w:r>
        <w:t>.</w:t>
      </w:r>
    </w:p>
    <w:p w14:paraId="73859272" w14:textId="77777777" w:rsidR="00C03967" w:rsidRDefault="002957DE">
      <w:pPr>
        <w:pStyle w:val="Body"/>
      </w:pPr>
      <w:bookmarkStart w:id="576" w:name="refGutzwiller2003"/>
      <w:bookmarkEnd w:id="576"/>
      <w:r>
        <w:t>H</w:t>
      </w:r>
      <w:r>
        <w:rPr>
          <w:lang w:val="it-IT"/>
        </w:rPr>
        <w:t xml:space="preserve">ernandez, R. R., S. B. Easter, M. L. Murphy-Mariscal, F. T. Maestre, M. Tavassoli, E. B. Allen, C. W. Barrows, et al. 2014. </w:t>
      </w:r>
      <w:r>
        <w:rPr>
          <w:rtl/>
          <w:lang w:val="ar-SA"/>
        </w:rPr>
        <w:t>“</w:t>
      </w:r>
      <w:r>
        <w:t xml:space="preserve">Environmental impacts of utility-scale solar energy.” </w:t>
      </w:r>
      <w:r>
        <w:rPr>
          <w:rFonts w:ascii="Helvetica" w:hAnsi="Helvetica"/>
          <w:i/>
          <w:iCs/>
        </w:rPr>
        <w:t>Renewable and Sustainable Energy Reviews</w:t>
      </w:r>
      <w:r>
        <w:t xml:space="preserve"> 29: 766–79. </w:t>
      </w:r>
      <w:hyperlink r:id="rId36" w:history="1">
        <w:r>
          <w:rPr>
            <w:rStyle w:val="Hyperlink0"/>
          </w:rPr>
          <w:t>https://doi.org/10.1016/j.rser.2013.08.041</w:t>
        </w:r>
      </w:hyperlink>
      <w:r>
        <w:t>.</w:t>
      </w:r>
    </w:p>
    <w:p w14:paraId="66501918" w14:textId="77777777" w:rsidR="00C03967" w:rsidRDefault="002957DE">
      <w:pPr>
        <w:pStyle w:val="Body"/>
      </w:pPr>
      <w:bookmarkStart w:id="577" w:name="refHernandez2014"/>
      <w:bookmarkEnd w:id="577"/>
      <w:r>
        <w:t xml:space="preserve">Lima, Steven L. 2009. </w:t>
      </w:r>
      <w:r>
        <w:rPr>
          <w:rtl/>
          <w:lang w:val="ar-SA"/>
        </w:rPr>
        <w:t>“</w:t>
      </w:r>
      <w:r>
        <w:t xml:space="preserve">Predators and the breeding bird: Behavioral and reproductive flexibility under the risk of predation.” </w:t>
      </w:r>
      <w:r>
        <w:rPr>
          <w:rFonts w:ascii="Helvetica" w:hAnsi="Helvetica"/>
          <w:i/>
          <w:iCs/>
        </w:rPr>
        <w:t>Biological Reviews</w:t>
      </w:r>
      <w:r>
        <w:t xml:space="preserve"> 84 (3): 485–513. </w:t>
      </w:r>
      <w:hyperlink r:id="rId37" w:history="1">
        <w:r>
          <w:rPr>
            <w:rStyle w:val="Hyperlink0"/>
          </w:rPr>
          <w:t>https://doi.org/10.1111/j.1469-185X.2009.00085.x</w:t>
        </w:r>
      </w:hyperlink>
      <w:r>
        <w:t>.</w:t>
      </w:r>
    </w:p>
    <w:p w14:paraId="29DFAD53" w14:textId="77777777" w:rsidR="00C03967" w:rsidRDefault="002957DE">
      <w:pPr>
        <w:pStyle w:val="Body"/>
      </w:pPr>
      <w:bookmarkStart w:id="578" w:name="refLima2009"/>
      <w:bookmarkEnd w:id="578"/>
      <w:r>
        <w:t xml:space="preserve">Lortie, Christopher J., and Ragan M. Callaway. 2006. </w:t>
      </w:r>
      <w:r>
        <w:rPr>
          <w:rtl/>
          <w:lang w:val="ar-SA"/>
        </w:rPr>
        <w:t>“</w:t>
      </w:r>
      <w:r>
        <w:t xml:space="preserve">Re-analysis of meta-analysis: Support for the stress-gradient hypothesis.” </w:t>
      </w:r>
      <w:r>
        <w:rPr>
          <w:rFonts w:ascii="Helvetica" w:hAnsi="Helvetica"/>
          <w:i/>
          <w:iCs/>
        </w:rPr>
        <w:t>Journal of Ecology</w:t>
      </w:r>
      <w:r>
        <w:t xml:space="preserve"> 94 (1): 7–16. </w:t>
      </w:r>
      <w:hyperlink r:id="rId38" w:history="1">
        <w:r>
          <w:rPr>
            <w:rStyle w:val="Hyperlink0"/>
          </w:rPr>
          <w:t>https://doi.org/10.1111/j.1365-2745.2005.01066.x</w:t>
        </w:r>
      </w:hyperlink>
      <w:r>
        <w:t>.</w:t>
      </w:r>
    </w:p>
    <w:p w14:paraId="05090972" w14:textId="77777777" w:rsidR="00C03967" w:rsidRDefault="002957DE">
      <w:pPr>
        <w:pStyle w:val="Body"/>
      </w:pPr>
      <w:bookmarkStart w:id="579" w:name="refLortie2006"/>
      <w:bookmarkEnd w:id="579"/>
      <w:r>
        <w:t xml:space="preserve">Lovich, Jeffrey E., and David Bainbridge. 1999. </w:t>
      </w:r>
      <w:r>
        <w:rPr>
          <w:rtl/>
          <w:lang w:val="ar-SA"/>
        </w:rPr>
        <w:t>“</w:t>
      </w:r>
      <w:r>
        <w:t xml:space="preserve">Anthropogenic degradation of the southern California desert ecosystem and prospects for natural recovery and restoration.” </w:t>
      </w:r>
      <w:r>
        <w:rPr>
          <w:rFonts w:ascii="Helvetica" w:hAnsi="Helvetica"/>
          <w:i/>
          <w:iCs/>
        </w:rPr>
        <w:t>Environmental Management</w:t>
      </w:r>
      <w:r>
        <w:t xml:space="preserve"> 24 (3): 309–26. </w:t>
      </w:r>
      <w:hyperlink r:id="rId39" w:history="1">
        <w:r>
          <w:rPr>
            <w:rStyle w:val="Hyperlink0"/>
          </w:rPr>
          <w:t>https://doi.org/10.1007/s002679900235</w:t>
        </w:r>
      </w:hyperlink>
      <w:r>
        <w:t>.</w:t>
      </w:r>
    </w:p>
    <w:p w14:paraId="46BC080C" w14:textId="77777777" w:rsidR="00C03967" w:rsidRDefault="002957DE">
      <w:pPr>
        <w:pStyle w:val="Body"/>
      </w:pPr>
      <w:bookmarkStart w:id="580" w:name="refLovich1999"/>
      <w:bookmarkEnd w:id="580"/>
      <w:r>
        <w:t>M</w:t>
      </w:r>
      <w:r>
        <w:rPr>
          <w:lang w:val="pt-PT"/>
        </w:rPr>
        <w:t xml:space="preserve">aestre, Fernando T., Fernando Valladares, and James F. Reynolds. 2005. </w:t>
      </w:r>
      <w:r>
        <w:rPr>
          <w:rtl/>
          <w:lang w:val="ar-SA"/>
        </w:rPr>
        <w:t>“</w:t>
      </w:r>
      <w:r>
        <w:t xml:space="preserve">Is the change of plant-plant interactions with abiotic stress predictable? A meta-analysis of field results in arid environments.” </w:t>
      </w:r>
      <w:r>
        <w:rPr>
          <w:rFonts w:ascii="Helvetica" w:hAnsi="Helvetica"/>
          <w:i/>
          <w:iCs/>
        </w:rPr>
        <w:t>Journal of Ecology</w:t>
      </w:r>
      <w:r>
        <w:t xml:space="preserve"> 93 (4): 748–57. </w:t>
      </w:r>
      <w:hyperlink r:id="rId40" w:history="1">
        <w:r>
          <w:rPr>
            <w:rStyle w:val="Hyperlink0"/>
          </w:rPr>
          <w:t>https://doi.org/10.1111/j.1365-2745.2005.01017.x</w:t>
        </w:r>
      </w:hyperlink>
      <w:r>
        <w:t>.</w:t>
      </w:r>
    </w:p>
    <w:p w14:paraId="368D7F97" w14:textId="77777777" w:rsidR="00C03967" w:rsidRDefault="002957DE">
      <w:pPr>
        <w:pStyle w:val="Body"/>
      </w:pPr>
      <w:bookmarkStart w:id="581" w:name="refMaestre2005"/>
      <w:bookmarkEnd w:id="581"/>
      <w:r>
        <w:t>M</w:t>
      </w:r>
      <w:r>
        <w:rPr>
          <w:lang w:val="pt-PT"/>
        </w:rPr>
        <w:t>iranda-J</w:t>
      </w:r>
      <w:r>
        <w:t>á</w:t>
      </w:r>
      <w:r>
        <w:rPr>
          <w:lang w:val="es-ES_tradnl"/>
        </w:rPr>
        <w:t>come, Antonio, Carlos Montañ</w:t>
      </w:r>
      <w:r>
        <w:t xml:space="preserve">a, and Juan Fornoni. 2013. </w:t>
      </w:r>
      <w:r>
        <w:rPr>
          <w:rtl/>
          <w:lang w:val="ar-SA"/>
        </w:rPr>
        <w:t>“</w:t>
      </w:r>
      <w:r>
        <w:t xml:space="preserve">Sun/shade conditions affect recruitment and local adaptation of a columnar cactus in dry forests.” </w:t>
      </w:r>
      <w:r>
        <w:rPr>
          <w:rFonts w:ascii="Helvetica" w:hAnsi="Helvetica"/>
          <w:i/>
          <w:iCs/>
        </w:rPr>
        <w:t>Annals of Botany</w:t>
      </w:r>
      <w:r>
        <w:t xml:space="preserve"> 111 (2): 293–303. </w:t>
      </w:r>
      <w:hyperlink r:id="rId41" w:history="1">
        <w:r>
          <w:rPr>
            <w:rStyle w:val="Hyperlink0"/>
          </w:rPr>
          <w:t>https://doi.org/10.1093/aob/mcs255</w:t>
        </w:r>
      </w:hyperlink>
      <w:r>
        <w:t>.</w:t>
      </w:r>
    </w:p>
    <w:p w14:paraId="6D64856A" w14:textId="77777777" w:rsidR="00C03967" w:rsidRDefault="002957DE">
      <w:pPr>
        <w:pStyle w:val="Body"/>
      </w:pPr>
      <w:bookmarkStart w:id="582" w:name="refMirandaJacome2013"/>
      <w:bookmarkEnd w:id="582"/>
      <w:r>
        <w:t xml:space="preserve">Mitchell, Randall J., Rebecca J. Flanagan, Beverly J. Brown, Nickolas M. Waser, and Jeffrey D. Karron. 2009. </w:t>
      </w:r>
      <w:r>
        <w:rPr>
          <w:rtl/>
          <w:lang w:val="ar-SA"/>
        </w:rPr>
        <w:t>“</w:t>
      </w:r>
      <w:r>
        <w:t xml:space="preserve">New frontiers in competition for pollination.” </w:t>
      </w:r>
      <w:r>
        <w:rPr>
          <w:rFonts w:ascii="Helvetica" w:hAnsi="Helvetica"/>
          <w:i/>
          <w:iCs/>
        </w:rPr>
        <w:t>Annals of Botany</w:t>
      </w:r>
      <w:r>
        <w:t xml:space="preserve"> 103 (9): 1403–13. </w:t>
      </w:r>
      <w:hyperlink r:id="rId42" w:history="1">
        <w:r>
          <w:rPr>
            <w:rStyle w:val="Hyperlink0"/>
          </w:rPr>
          <w:t>https://doi.org/10.1093/aob/mcp062</w:t>
        </w:r>
      </w:hyperlink>
      <w:r>
        <w:t>.</w:t>
      </w:r>
    </w:p>
    <w:p w14:paraId="445F313D" w14:textId="77777777" w:rsidR="00C03967" w:rsidRDefault="002957DE">
      <w:pPr>
        <w:pStyle w:val="Body"/>
      </w:pPr>
      <w:bookmarkStart w:id="583" w:name="refMitchell2009"/>
      <w:bookmarkEnd w:id="583"/>
      <w:r>
        <w:t>N</w:t>
      </w:r>
      <w:r>
        <w:rPr>
          <w:lang w:val="da-DK"/>
        </w:rPr>
        <w:t xml:space="preserve">ielsen, Uffe N., and Becky A. Ball. 2015. </w:t>
      </w:r>
      <w:r>
        <w:rPr>
          <w:rtl/>
          <w:lang w:val="ar-SA"/>
        </w:rPr>
        <w:t>“</w:t>
      </w:r>
      <w:r>
        <w:t xml:space="preserve">Impacts of altered precipitation regimes on soil communities and biogeochemistry in arid and semi-arid ecosystems.” </w:t>
      </w:r>
      <w:r>
        <w:rPr>
          <w:rFonts w:ascii="Helvetica" w:hAnsi="Helvetica"/>
          <w:i/>
          <w:iCs/>
        </w:rPr>
        <w:t>Global Change Biology</w:t>
      </w:r>
      <w:r>
        <w:t xml:space="preserve"> 21 (4): 1407–21. </w:t>
      </w:r>
      <w:hyperlink r:id="rId43" w:history="1">
        <w:r>
          <w:rPr>
            <w:rStyle w:val="Hyperlink0"/>
          </w:rPr>
          <w:t>https://doi.org/10.1111/gcb.12789</w:t>
        </w:r>
      </w:hyperlink>
      <w:r>
        <w:t>.</w:t>
      </w:r>
    </w:p>
    <w:p w14:paraId="12F0C336" w14:textId="77777777" w:rsidR="00C03967" w:rsidRDefault="002957DE">
      <w:pPr>
        <w:pStyle w:val="Body"/>
      </w:pPr>
      <w:bookmarkStart w:id="584" w:name="refNielsen2015"/>
      <w:bookmarkEnd w:id="584"/>
      <w:r>
        <w:t>N</w:t>
      </w:r>
      <w:r>
        <w:rPr>
          <w:lang w:val="pt-PT"/>
        </w:rPr>
        <w:t xml:space="preserve">obel, Park S. 1980. </w:t>
      </w:r>
      <w:r>
        <w:rPr>
          <w:rtl/>
          <w:lang w:val="ar-SA"/>
        </w:rPr>
        <w:t>“</w:t>
      </w:r>
      <w:r>
        <w:t xml:space="preserve">Morphology , Nurse Plants , and Minimum Apical Temperatures for Young Carnegiea gigantea.” </w:t>
      </w:r>
      <w:r>
        <w:rPr>
          <w:rFonts w:ascii="Helvetica" w:hAnsi="Helvetica"/>
          <w:i/>
          <w:iCs/>
        </w:rPr>
        <w:t>Botanical Gazette</w:t>
      </w:r>
      <w:r>
        <w:t xml:space="preserve"> 141 (2): 188–91.</w:t>
      </w:r>
    </w:p>
    <w:p w14:paraId="397D9E1F" w14:textId="77777777" w:rsidR="00C03967" w:rsidRDefault="002957DE">
      <w:pPr>
        <w:pStyle w:val="Body"/>
      </w:pPr>
      <w:bookmarkStart w:id="585" w:name="refNobel1980"/>
      <w:bookmarkEnd w:id="585"/>
      <w:r>
        <w:t>O</w:t>
      </w:r>
      <w:r>
        <w:rPr>
          <w:lang w:val="it-IT"/>
        </w:rPr>
        <w:t xml:space="preserve">ksanen, Jari F., Guillaume Blanchet, Michael Friendly, Roeland Kindt, Pierre Legendre, Dan McGlinn, Peter R. Minchin, et al. 2019. </w:t>
      </w:r>
      <w:r>
        <w:rPr>
          <w:rtl/>
          <w:lang w:val="ar-SA"/>
        </w:rPr>
        <w:t>“</w:t>
      </w:r>
      <w:r>
        <w:t xml:space="preserve">Vegan: Community Ecology Package.” </w:t>
      </w:r>
      <w:hyperlink r:id="rId44" w:history="1">
        <w:r>
          <w:rPr>
            <w:rStyle w:val="Hyperlink0"/>
          </w:rPr>
          <w:t>https://cran.r-project.org/package=vegan</w:t>
        </w:r>
      </w:hyperlink>
      <w:r>
        <w:t>.</w:t>
      </w:r>
    </w:p>
    <w:p w14:paraId="2327EB3F" w14:textId="77777777" w:rsidR="00C03967" w:rsidRDefault="002957DE">
      <w:pPr>
        <w:pStyle w:val="Body"/>
      </w:pPr>
      <w:bookmarkStart w:id="586" w:name="refOksanen2019"/>
      <w:bookmarkEnd w:id="586"/>
      <w:r>
        <w:t xml:space="preserve">Parker, Kathleen C. 1989. </w:t>
      </w:r>
      <w:r>
        <w:rPr>
          <w:rtl/>
          <w:lang w:val="ar-SA"/>
        </w:rPr>
        <w:t>“</w:t>
      </w:r>
      <w:r>
        <w:t xml:space="preserve">Nurse plant retationships of columnar cacti in arizona.” </w:t>
      </w:r>
      <w:r>
        <w:rPr>
          <w:rFonts w:ascii="Helvetica" w:hAnsi="Helvetica"/>
          <w:i/>
          <w:iCs/>
        </w:rPr>
        <w:t>Physical Geography</w:t>
      </w:r>
      <w:r>
        <w:t xml:space="preserve"> 10 (4): 322–35. </w:t>
      </w:r>
      <w:hyperlink r:id="rId45" w:history="1">
        <w:r>
          <w:rPr>
            <w:rStyle w:val="Hyperlink0"/>
          </w:rPr>
          <w:t>https://doi.org/10.1080/02723646.1989.10642386</w:t>
        </w:r>
      </w:hyperlink>
      <w:r>
        <w:t>.</w:t>
      </w:r>
    </w:p>
    <w:p w14:paraId="4D789D83" w14:textId="77777777" w:rsidR="00C03967" w:rsidRDefault="002957DE">
      <w:pPr>
        <w:pStyle w:val="Body"/>
      </w:pPr>
      <w:bookmarkStart w:id="587" w:name="refParker1989"/>
      <w:bookmarkEnd w:id="587"/>
      <w:r>
        <w:t>P</w:t>
      </w:r>
      <w:r>
        <w:rPr>
          <w:lang w:val="de-DE"/>
        </w:rPr>
        <w:t>fahl, S., P. A. O</w:t>
      </w:r>
      <w:r>
        <w:rPr>
          <w:rtl/>
        </w:rPr>
        <w:t>’</w:t>
      </w:r>
      <w:r>
        <w:rPr>
          <w:lang w:val="de-DE"/>
        </w:rPr>
        <w:t xml:space="preserve">Gorman, and E. M. Fischer. 2017. </w:t>
      </w:r>
      <w:r>
        <w:rPr>
          <w:rtl/>
          <w:lang w:val="ar-SA"/>
        </w:rPr>
        <w:t>“</w:t>
      </w:r>
      <w:r>
        <w:t xml:space="preserve">Understanding the regional pattern of projected future changes in extreme precipitation.” </w:t>
      </w:r>
      <w:r>
        <w:rPr>
          <w:rFonts w:ascii="Helvetica" w:hAnsi="Helvetica"/>
          <w:i/>
          <w:iCs/>
        </w:rPr>
        <w:t>Nature Climate Change</w:t>
      </w:r>
      <w:r>
        <w:t xml:space="preserve"> 7 (6): 423–27. </w:t>
      </w:r>
      <w:hyperlink r:id="rId46" w:history="1">
        <w:r>
          <w:rPr>
            <w:rStyle w:val="Hyperlink0"/>
          </w:rPr>
          <w:t>https://doi.org/10.1038/nclimate3287</w:t>
        </w:r>
      </w:hyperlink>
      <w:r>
        <w:t>.</w:t>
      </w:r>
    </w:p>
    <w:p w14:paraId="273F8B53" w14:textId="77777777" w:rsidR="00C03967" w:rsidRDefault="002957DE">
      <w:pPr>
        <w:pStyle w:val="Body"/>
      </w:pPr>
      <w:bookmarkStart w:id="588" w:name="refPfahl2017"/>
      <w:bookmarkEnd w:id="588"/>
      <w:r>
        <w:lastRenderedPageBreak/>
        <w:t>R</w:t>
      </w:r>
      <w:r>
        <w:rPr>
          <w:lang w:val="it-IT"/>
        </w:rPr>
        <w:t xml:space="preserve"> Core Team. 2017. </w:t>
      </w:r>
      <w:r>
        <w:rPr>
          <w:rtl/>
          <w:lang w:val="ar-SA"/>
        </w:rPr>
        <w:t>“</w:t>
      </w:r>
      <w:r>
        <w:t xml:space="preserve">R: A language and environment for statistical computing.” </w:t>
      </w:r>
      <w:r>
        <w:rPr>
          <w:lang w:val="it-IT"/>
        </w:rPr>
        <w:t xml:space="preserve">Vienna, Austria. </w:t>
      </w:r>
      <w:hyperlink r:id="rId47" w:history="1">
        <w:r>
          <w:rPr>
            <w:rStyle w:val="Hyperlink0"/>
          </w:rPr>
          <w:t>https://www.r-project.org/</w:t>
        </w:r>
      </w:hyperlink>
      <w:r>
        <w:t>.</w:t>
      </w:r>
    </w:p>
    <w:p w14:paraId="4BD0B5BC" w14:textId="77777777" w:rsidR="00C03967" w:rsidRDefault="002957DE">
      <w:pPr>
        <w:pStyle w:val="Body"/>
      </w:pPr>
      <w:bookmarkStart w:id="589" w:name="refTeam2017"/>
      <w:bookmarkEnd w:id="589"/>
      <w:r>
        <w:t>Rodrí</w:t>
      </w:r>
      <w:r>
        <w:rPr>
          <w:lang w:val="pt-PT"/>
        </w:rPr>
        <w:t xml:space="preserve">guez-Estrella, Ricardo. 2007. </w:t>
      </w:r>
      <w:r>
        <w:rPr>
          <w:rtl/>
          <w:lang w:val="ar-SA"/>
        </w:rPr>
        <w:t>“</w:t>
      </w:r>
      <w:r>
        <w:t xml:space="preserve">Land use changes affect distributional patterns of desert birds in the Baja California peninsula, Mexico.” </w:t>
      </w:r>
      <w:r>
        <w:rPr>
          <w:rFonts w:ascii="Helvetica" w:hAnsi="Helvetica"/>
          <w:i/>
          <w:iCs/>
        </w:rPr>
        <w:t>Diversity and Distributions</w:t>
      </w:r>
      <w:r>
        <w:t xml:space="preserve"> 13 (6): 877–89. </w:t>
      </w:r>
      <w:hyperlink r:id="rId48" w:history="1">
        <w:r>
          <w:rPr>
            <w:rStyle w:val="Hyperlink0"/>
          </w:rPr>
          <w:t>https://doi.org/10.1111/j.1472-4642.2007.00387.x</w:t>
        </w:r>
      </w:hyperlink>
      <w:r>
        <w:t>.</w:t>
      </w:r>
    </w:p>
    <w:p w14:paraId="20D8CB2F" w14:textId="77777777" w:rsidR="00C03967" w:rsidRDefault="002957DE">
      <w:pPr>
        <w:pStyle w:val="Body"/>
      </w:pPr>
      <w:bookmarkStart w:id="590" w:name="refRodriguezEstrella2007"/>
      <w:bookmarkEnd w:id="590"/>
      <w:r>
        <w:t xml:space="preserve">Runge, Claire, and Ayesha I. T. Tulloch. 2017. </w:t>
      </w:r>
      <w:r>
        <w:rPr>
          <w:rtl/>
          <w:lang w:val="ar-SA"/>
        </w:rPr>
        <w:t>“</w:t>
      </w:r>
      <w:r>
        <w:t xml:space="preserve">Solving problems of conservation inadequacy for nomadic birds.” </w:t>
      </w:r>
      <w:r>
        <w:rPr>
          <w:rFonts w:ascii="Helvetica" w:hAnsi="Helvetica"/>
          <w:i/>
          <w:iCs/>
          <w:lang w:val="nl-NL"/>
        </w:rPr>
        <w:t>Australian Zoologist</w:t>
      </w:r>
      <w:r>
        <w:t xml:space="preserve"> 39 (2): 280–95. </w:t>
      </w:r>
      <w:hyperlink r:id="rId49" w:history="1">
        <w:r>
          <w:rPr>
            <w:rStyle w:val="Hyperlink0"/>
          </w:rPr>
          <w:t>https://doi.org/10.7882/AZ.2016.003</w:t>
        </w:r>
      </w:hyperlink>
      <w:r>
        <w:t>.</w:t>
      </w:r>
    </w:p>
    <w:p w14:paraId="37F79467" w14:textId="77777777" w:rsidR="00C03967" w:rsidRDefault="002957DE">
      <w:pPr>
        <w:pStyle w:val="Body"/>
      </w:pPr>
      <w:bookmarkStart w:id="591" w:name="refRunge2017"/>
      <w:bookmarkEnd w:id="591"/>
      <w:r>
        <w:t>S</w:t>
      </w:r>
      <w:r>
        <w:rPr>
          <w:lang w:val="de-DE"/>
        </w:rPr>
        <w:t xml:space="preserve">chwartz, Mark D. 2003. </w:t>
      </w:r>
      <w:r>
        <w:rPr>
          <w:rFonts w:ascii="Helvetica" w:hAnsi="Helvetica"/>
          <w:i/>
          <w:iCs/>
        </w:rPr>
        <w:t>Phenology: An integrative environmental science</w:t>
      </w:r>
      <w:r>
        <w:t xml:space="preserve">. Second. New York: Springer Science+Business Media. </w:t>
      </w:r>
      <w:hyperlink r:id="rId50" w:history="1">
        <w:r>
          <w:rPr>
            <w:rStyle w:val="Hyperlink0"/>
          </w:rPr>
          <w:t>https://doi.org/10.1007/978-94-007-6925-0</w:t>
        </w:r>
      </w:hyperlink>
      <w:r>
        <w:t>.</w:t>
      </w:r>
    </w:p>
    <w:p w14:paraId="30051474" w14:textId="77777777" w:rsidR="00C03967" w:rsidRDefault="002957DE">
      <w:pPr>
        <w:pStyle w:val="Body"/>
      </w:pPr>
      <w:bookmarkStart w:id="592" w:name="refSchwartz2003"/>
      <w:bookmarkEnd w:id="592"/>
      <w:r>
        <w:t xml:space="preserve">Scott Sillett, T., and Richard T. Holmes. 2002. </w:t>
      </w:r>
      <w:r>
        <w:rPr>
          <w:rtl/>
          <w:lang w:val="ar-SA"/>
        </w:rPr>
        <w:t>“</w:t>
      </w:r>
      <w:r>
        <w:t xml:space="preserve">Variation in survivorship of a migratory songbird throughout its annual cycle.” </w:t>
      </w:r>
      <w:r>
        <w:rPr>
          <w:rFonts w:ascii="Helvetica" w:hAnsi="Helvetica"/>
          <w:i/>
          <w:iCs/>
        </w:rPr>
        <w:t>Journal of Animal Ecology</w:t>
      </w:r>
      <w:r>
        <w:t xml:space="preserve"> 71 (2): 296–308. </w:t>
      </w:r>
      <w:hyperlink r:id="rId51" w:history="1">
        <w:r>
          <w:rPr>
            <w:rStyle w:val="Hyperlink0"/>
          </w:rPr>
          <w:t>https://doi.org/10.1046/j.1365-2656.2002.00599.x</w:t>
        </w:r>
      </w:hyperlink>
      <w:r>
        <w:t>.</w:t>
      </w:r>
    </w:p>
    <w:p w14:paraId="4DEE623C" w14:textId="77777777" w:rsidR="00C03967" w:rsidRDefault="002957DE">
      <w:pPr>
        <w:pStyle w:val="Body"/>
      </w:pPr>
      <w:bookmarkStart w:id="593" w:name="refSillett2002"/>
      <w:bookmarkEnd w:id="593"/>
      <w:r>
        <w:t>S</w:t>
      </w:r>
      <w:r>
        <w:rPr>
          <w:lang w:val="de-DE"/>
        </w:rPr>
        <w:t xml:space="preserve">ingh, Deepti, Michael Tsiang, Bala Rajaratnam, and Noah S. Diffenbaugh. 2013. </w:t>
      </w:r>
      <w:r>
        <w:rPr>
          <w:rtl/>
          <w:lang w:val="ar-SA"/>
        </w:rPr>
        <w:t>“</w:t>
      </w:r>
      <w:r>
        <w:t xml:space="preserve">Precipitation extremes over the continental United States in a transient, high-resolution, ensemble climate model experiment.” </w:t>
      </w:r>
      <w:r>
        <w:rPr>
          <w:rFonts w:ascii="Helvetica" w:hAnsi="Helvetica"/>
          <w:i/>
          <w:iCs/>
        </w:rPr>
        <w:t>Journal of Geophysical Research Atmospheres</w:t>
      </w:r>
      <w:r>
        <w:t xml:space="preserve"> 118 (13): 7063–86. </w:t>
      </w:r>
      <w:hyperlink r:id="rId52" w:history="1">
        <w:r>
          <w:rPr>
            <w:rStyle w:val="Hyperlink0"/>
          </w:rPr>
          <w:t>https://doi.org/10.1002/jgrd.50543</w:t>
        </w:r>
      </w:hyperlink>
      <w:r>
        <w:t>.</w:t>
      </w:r>
    </w:p>
    <w:p w14:paraId="4D3B6533" w14:textId="77777777" w:rsidR="00C03967" w:rsidRDefault="002957DE">
      <w:pPr>
        <w:pStyle w:val="Body"/>
      </w:pPr>
      <w:bookmarkStart w:id="594" w:name="refSingh2013"/>
      <w:bookmarkEnd w:id="594"/>
      <w:r>
        <w:t>S</w:t>
      </w:r>
      <w:r>
        <w:rPr>
          <w:lang w:val="pt-PT"/>
        </w:rPr>
        <w:t xml:space="preserve">mith, Melinda D. 2011. </w:t>
      </w:r>
      <w:r>
        <w:rPr>
          <w:rtl/>
          <w:lang w:val="ar-SA"/>
        </w:rPr>
        <w:t>“</w:t>
      </w:r>
      <w:r>
        <w:t xml:space="preserve">The ecological role of climate extremes: Current understanding and future prospects.” </w:t>
      </w:r>
      <w:r>
        <w:rPr>
          <w:rFonts w:ascii="Helvetica" w:hAnsi="Helvetica"/>
          <w:i/>
          <w:iCs/>
        </w:rPr>
        <w:t>Journal of Ecology</w:t>
      </w:r>
      <w:r>
        <w:t xml:space="preserve"> 99 (3): 651–55. </w:t>
      </w:r>
      <w:hyperlink r:id="rId53" w:history="1">
        <w:r>
          <w:rPr>
            <w:rStyle w:val="Hyperlink0"/>
          </w:rPr>
          <w:t>https://doi.org/10.1111/j.1365-2745.2011.01833.x</w:t>
        </w:r>
      </w:hyperlink>
      <w:r>
        <w:t>.</w:t>
      </w:r>
    </w:p>
    <w:p w14:paraId="7AA6215A" w14:textId="77777777" w:rsidR="00C03967" w:rsidRDefault="002957DE">
      <w:pPr>
        <w:pStyle w:val="Body"/>
      </w:pPr>
      <w:bookmarkStart w:id="595" w:name="refSmith2011"/>
      <w:bookmarkEnd w:id="595"/>
      <w:r>
        <w:t xml:space="preserve">Tewksbury, Joshua J., and John D. Lloyd. 2001. </w:t>
      </w:r>
      <w:r>
        <w:rPr>
          <w:rtl/>
          <w:lang w:val="ar-SA"/>
        </w:rPr>
        <w:t>“</w:t>
      </w:r>
      <w:r>
        <w:t xml:space="preserve">Positive interactions under nurse-plants: Spatial scale, stress gradients and benefactor size.” </w:t>
      </w:r>
      <w:r>
        <w:rPr>
          <w:rFonts w:ascii="Helvetica" w:hAnsi="Helvetica"/>
          <w:i/>
          <w:iCs/>
          <w:lang w:val="it-IT"/>
        </w:rPr>
        <w:t>Oecologia</w:t>
      </w:r>
      <w:r>
        <w:t xml:space="preserve"> 127 (3): 425–34. </w:t>
      </w:r>
      <w:hyperlink r:id="rId54" w:history="1">
        <w:r>
          <w:rPr>
            <w:rStyle w:val="Hyperlink0"/>
          </w:rPr>
          <w:t>https://doi.org/10.1007/s004420000614</w:t>
        </w:r>
      </w:hyperlink>
      <w:r>
        <w:t>.</w:t>
      </w:r>
    </w:p>
    <w:p w14:paraId="525A7301" w14:textId="77777777" w:rsidR="00C03967" w:rsidRDefault="002957DE">
      <w:pPr>
        <w:pStyle w:val="Body"/>
      </w:pPr>
      <w:bookmarkStart w:id="596" w:name="refTewksbury2001"/>
      <w:bookmarkEnd w:id="596"/>
      <w:r>
        <w:t>Tonkin, Jonathan D., Michael T. Bogan, Nú</w:t>
      </w:r>
      <w:r>
        <w:rPr>
          <w:lang w:val="it-IT"/>
        </w:rPr>
        <w:t xml:space="preserve">ria Bonada, Blanca Rios-Touma, and David A. Lytle. 2017. </w:t>
      </w:r>
      <w:r>
        <w:rPr>
          <w:rtl/>
          <w:lang w:val="ar-SA"/>
        </w:rPr>
        <w:t>“</w:t>
      </w:r>
      <w:r>
        <w:t xml:space="preserve">Seasonality and predictability shape temporal species diversity.” </w:t>
      </w:r>
      <w:r>
        <w:rPr>
          <w:rFonts w:ascii="Helvetica" w:hAnsi="Helvetica"/>
          <w:i/>
          <w:iCs/>
        </w:rPr>
        <w:t>Ecology</w:t>
      </w:r>
      <w:r>
        <w:t xml:space="preserve"> 98 (5): 1201–16. </w:t>
      </w:r>
      <w:hyperlink r:id="rId55" w:history="1">
        <w:r>
          <w:rPr>
            <w:rStyle w:val="Hyperlink0"/>
          </w:rPr>
          <w:t>https://doi.org/10.1002/ecy.1761</w:t>
        </w:r>
      </w:hyperlink>
      <w:r>
        <w:t>.</w:t>
      </w:r>
    </w:p>
    <w:sectPr w:rsidR="00C03967">
      <w:headerReference w:type="default" r:id="rId56"/>
      <w:footerReference w:type="default" r:id="rId5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4" w:author="Malory" w:date="2020-03-12T14:01:00Z" w:initials="M">
    <w:p w14:paraId="738119B9" w14:textId="6EA5B33B" w:rsidR="00E55908" w:rsidRDefault="00E55908">
      <w:pPr>
        <w:pStyle w:val="CommentText"/>
      </w:pPr>
      <w:r>
        <w:rPr>
          <w:rStyle w:val="CommentReference"/>
        </w:rPr>
        <w:annotationRef/>
      </w:r>
      <w:r>
        <w:t>I combined your proposed 2</w:t>
      </w:r>
      <w:r w:rsidRPr="00E55908">
        <w:rPr>
          <w:vertAlign w:val="superscript"/>
        </w:rPr>
        <w:t>nd</w:t>
      </w:r>
      <w:r>
        <w:t xml:space="preserve"> and 3</w:t>
      </w:r>
      <w:r w:rsidRPr="00E55908">
        <w:rPr>
          <w:vertAlign w:val="superscript"/>
        </w:rPr>
        <w:t>rd</w:t>
      </w:r>
      <w:r>
        <w:t xml:space="preserve"> paragraphs “mutualism” and “why birds” into one, thinking that we should focus less exactly on mutualism as a concept, but show that it is a root of “why birds”. </w:t>
      </w:r>
      <w:r w:rsidR="006E5D16">
        <w:t>I’m still concerned it’s too mutualism heavy, and need to swing even more back to association…</w:t>
      </w:r>
      <w:r>
        <w:t xml:space="preserve"> </w:t>
      </w:r>
    </w:p>
  </w:comment>
  <w:comment w:id="182" w:author="Malory" w:date="2020-03-12T14:15:00Z" w:initials="M">
    <w:p w14:paraId="5EAF07EE" w14:textId="3A284B53" w:rsidR="00954E81" w:rsidRDefault="00954E81">
      <w:pPr>
        <w:pStyle w:val="CommentText"/>
      </w:pPr>
      <w:r>
        <w:rPr>
          <w:rStyle w:val="CommentReference"/>
        </w:rPr>
        <w:annotationRef/>
      </w:r>
      <w:r>
        <w:t>I’m worried a big part of my “why” is that birds can help plants reproduce and vice versa… but if we move away from mutualism, is this really something an association study can support?</w:t>
      </w:r>
    </w:p>
  </w:comment>
  <w:comment w:id="522" w:author="Malory Owen" w:date="2020-03-04T15:19:00Z" w:initials="">
    <w:p w14:paraId="0C7CF868" w14:textId="77777777" w:rsidR="002957DE" w:rsidRDefault="002957DE">
      <w:pPr>
        <w:pStyle w:val="Default"/>
      </w:pPr>
    </w:p>
    <w:p w14:paraId="3152647B" w14:textId="77777777" w:rsidR="002957DE" w:rsidRDefault="002957DE">
      <w:pPr>
        <w:pStyle w:val="Default"/>
      </w:pPr>
      <w:r>
        <w:rPr>
          <w:rFonts w:eastAsia="Arial Unicode MS" w:cs="Arial Unicode MS"/>
        </w:rPr>
        <w:t>Way too many tables and figures for any journal, but not sure what are definite keeps are what aren’t</w:t>
      </w:r>
    </w:p>
  </w:comment>
  <w:comment w:id="526" w:author="Malory Owen" w:date="2020-03-05T13:47:00Z" w:initials="">
    <w:p w14:paraId="40E58D16" w14:textId="77777777" w:rsidR="002957DE" w:rsidRDefault="002957DE">
      <w:pPr>
        <w:pStyle w:val="Default"/>
      </w:pPr>
    </w:p>
    <w:p w14:paraId="41626CFE" w14:textId="77777777" w:rsidR="002957DE" w:rsidRDefault="002957DE">
      <w:pPr>
        <w:pStyle w:val="Default"/>
      </w:pPr>
      <w:r>
        <w:rPr>
          <w:rFonts w:eastAsia="Arial Unicode MS" w:cs="Arial Unicode MS"/>
        </w:rPr>
        <w:t>Combine tables 2, 3, and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8119B9" w15:done="0"/>
  <w15:commentEx w15:paraId="5EAF07EE" w15:done="0"/>
  <w15:commentEx w15:paraId="3152647B" w15:done="0"/>
  <w15:commentEx w15:paraId="41626C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8119B9" w16cid:durableId="2214BF3A"/>
  <w16cid:commentId w16cid:paraId="5EAF07EE" w16cid:durableId="2214C272"/>
  <w16cid:commentId w16cid:paraId="3152647B" w16cid:durableId="22149319"/>
  <w16cid:commentId w16cid:paraId="41626CFE" w16cid:durableId="221493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4744B" w14:textId="77777777" w:rsidR="00836719" w:rsidRDefault="00836719">
      <w:r>
        <w:separator/>
      </w:r>
    </w:p>
  </w:endnote>
  <w:endnote w:type="continuationSeparator" w:id="0">
    <w:p w14:paraId="7EB2854E" w14:textId="77777777" w:rsidR="00836719" w:rsidRDefault="00836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E5487" w14:textId="77777777" w:rsidR="002957DE" w:rsidRDefault="002957D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FC2F2" w14:textId="77777777" w:rsidR="00836719" w:rsidRDefault="00836719">
      <w:r>
        <w:separator/>
      </w:r>
    </w:p>
  </w:footnote>
  <w:footnote w:type="continuationSeparator" w:id="0">
    <w:p w14:paraId="69A81667" w14:textId="77777777" w:rsidR="00836719" w:rsidRDefault="00836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6F35" w14:textId="77777777" w:rsidR="002957DE" w:rsidRDefault="002957D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2CE3"/>
    <w:multiLevelType w:val="hybridMultilevel"/>
    <w:tmpl w:val="F0EC22DA"/>
    <w:numStyleLink w:val="ImportedStyle2"/>
  </w:abstractNum>
  <w:abstractNum w:abstractNumId="1" w15:restartNumberingAfterBreak="0">
    <w:nsid w:val="22D34251"/>
    <w:multiLevelType w:val="hybridMultilevel"/>
    <w:tmpl w:val="0CB28968"/>
    <w:numStyleLink w:val="ImportedStyle1"/>
  </w:abstractNum>
  <w:abstractNum w:abstractNumId="2" w15:restartNumberingAfterBreak="0">
    <w:nsid w:val="232E41A7"/>
    <w:multiLevelType w:val="hybridMultilevel"/>
    <w:tmpl w:val="C2DC22DC"/>
    <w:styleLink w:val="ImportedStyle4"/>
    <w:lvl w:ilvl="0" w:tplc="A71A36E2">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DE6A3DB2">
      <w:start w:val="1"/>
      <w:numFmt w:val="decimal"/>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398634EC">
      <w:start w:val="1"/>
      <w:numFmt w:val="decimal"/>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8C003D60">
      <w:start w:val="1"/>
      <w:numFmt w:val="decimal"/>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EFA669B2">
      <w:start w:val="1"/>
      <w:numFmt w:val="decimal"/>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58F2D90C">
      <w:start w:val="1"/>
      <w:numFmt w:val="decimal"/>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48D2372A">
      <w:start w:val="1"/>
      <w:numFmt w:val="decimal"/>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C89EEAE0">
      <w:start w:val="1"/>
      <w:numFmt w:val="decimal"/>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5B645E8C">
      <w:start w:val="1"/>
      <w:numFmt w:val="decimal"/>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87935E0"/>
    <w:multiLevelType w:val="hybridMultilevel"/>
    <w:tmpl w:val="2E3C33BC"/>
    <w:styleLink w:val="Numbered"/>
    <w:lvl w:ilvl="0" w:tplc="25267698">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0DC8304A">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EF08A34C">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2BDE60F8">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A78E749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20582B9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4A506AF4">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7244029C">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56B4C480">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FB96BF9"/>
    <w:multiLevelType w:val="hybridMultilevel"/>
    <w:tmpl w:val="F0EC22DA"/>
    <w:styleLink w:val="ImportedStyle2"/>
    <w:lvl w:ilvl="0" w:tplc="610C75D6">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32BA86E6">
      <w:start w:val="1"/>
      <w:numFmt w:val="decimal"/>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C2EAFBD8">
      <w:start w:val="1"/>
      <w:numFmt w:val="decimal"/>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282EC4B2">
      <w:start w:val="1"/>
      <w:numFmt w:val="decimal"/>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9BBA9CAE">
      <w:start w:val="1"/>
      <w:numFmt w:val="decimal"/>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43127596">
      <w:start w:val="1"/>
      <w:numFmt w:val="decimal"/>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66C03D34">
      <w:start w:val="1"/>
      <w:numFmt w:val="decimal"/>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5CAA42A8">
      <w:start w:val="1"/>
      <w:numFmt w:val="decimal"/>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880CBF34">
      <w:start w:val="1"/>
      <w:numFmt w:val="decimal"/>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0242B80"/>
    <w:multiLevelType w:val="hybridMultilevel"/>
    <w:tmpl w:val="0CB28968"/>
    <w:styleLink w:val="ImportedStyle1"/>
    <w:lvl w:ilvl="0" w:tplc="FD8A4104">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B888B4CE">
      <w:start w:val="1"/>
      <w:numFmt w:val="decimal"/>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EBF6FE3A">
      <w:start w:val="1"/>
      <w:numFmt w:val="decimal"/>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849CF954">
      <w:start w:val="1"/>
      <w:numFmt w:val="decimal"/>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CAAA82A4">
      <w:start w:val="1"/>
      <w:numFmt w:val="decimal"/>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4066FAE0">
      <w:start w:val="1"/>
      <w:numFmt w:val="decimal"/>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09649148">
      <w:start w:val="1"/>
      <w:numFmt w:val="decimal"/>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22206868">
      <w:start w:val="1"/>
      <w:numFmt w:val="decimal"/>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F6BC27DC">
      <w:start w:val="1"/>
      <w:numFmt w:val="decimal"/>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84D4E63"/>
    <w:multiLevelType w:val="hybridMultilevel"/>
    <w:tmpl w:val="2E3C33BC"/>
    <w:numStyleLink w:val="Numbered"/>
  </w:abstractNum>
  <w:abstractNum w:abstractNumId="7" w15:restartNumberingAfterBreak="0">
    <w:nsid w:val="58504268"/>
    <w:multiLevelType w:val="hybridMultilevel"/>
    <w:tmpl w:val="CC52E870"/>
    <w:numStyleLink w:val="ImportedStyle5"/>
  </w:abstractNum>
  <w:abstractNum w:abstractNumId="8" w15:restartNumberingAfterBreak="0">
    <w:nsid w:val="58CA7C22"/>
    <w:multiLevelType w:val="hybridMultilevel"/>
    <w:tmpl w:val="CC52E870"/>
    <w:styleLink w:val="ImportedStyle5"/>
    <w:lvl w:ilvl="0" w:tplc="A226FBDC">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DB40C326">
      <w:start w:val="1"/>
      <w:numFmt w:val="decimal"/>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0D20F0F8">
      <w:start w:val="1"/>
      <w:numFmt w:val="decimal"/>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14B8406E">
      <w:start w:val="1"/>
      <w:numFmt w:val="decimal"/>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4A0290F6">
      <w:start w:val="1"/>
      <w:numFmt w:val="decimal"/>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AD8E93F4">
      <w:start w:val="1"/>
      <w:numFmt w:val="decimal"/>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8D544F0E">
      <w:start w:val="1"/>
      <w:numFmt w:val="decimal"/>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3E440BE8">
      <w:start w:val="1"/>
      <w:numFmt w:val="decimal"/>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03AE825C">
      <w:start w:val="1"/>
      <w:numFmt w:val="decimal"/>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F9C2C58"/>
    <w:multiLevelType w:val="hybridMultilevel"/>
    <w:tmpl w:val="854AEE2A"/>
    <w:numStyleLink w:val="ImportedStyle3"/>
  </w:abstractNum>
  <w:abstractNum w:abstractNumId="10" w15:restartNumberingAfterBreak="0">
    <w:nsid w:val="6052723A"/>
    <w:multiLevelType w:val="hybridMultilevel"/>
    <w:tmpl w:val="C2DC22DC"/>
    <w:numStyleLink w:val="ImportedStyle4"/>
  </w:abstractNum>
  <w:abstractNum w:abstractNumId="11" w15:restartNumberingAfterBreak="0">
    <w:nsid w:val="76480BA1"/>
    <w:multiLevelType w:val="hybridMultilevel"/>
    <w:tmpl w:val="854AEE2A"/>
    <w:styleLink w:val="ImportedStyle3"/>
    <w:lvl w:ilvl="0" w:tplc="738C35A8">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E1C861F8">
      <w:start w:val="1"/>
      <w:numFmt w:val="decimal"/>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FD0C6BB4">
      <w:start w:val="1"/>
      <w:numFmt w:val="decimal"/>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6DBADF2E">
      <w:start w:val="1"/>
      <w:numFmt w:val="decimal"/>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752A5448">
      <w:start w:val="1"/>
      <w:numFmt w:val="decimal"/>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B7641ACC">
      <w:start w:val="1"/>
      <w:numFmt w:val="decimal"/>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7E58954C">
      <w:start w:val="1"/>
      <w:numFmt w:val="decimal"/>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04C8DD7E">
      <w:start w:val="1"/>
      <w:numFmt w:val="decimal"/>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ADF87A14">
      <w:start w:val="1"/>
      <w:numFmt w:val="decimal"/>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1"/>
  </w:num>
  <w:num w:numId="3">
    <w:abstractNumId w:val="3"/>
  </w:num>
  <w:num w:numId="4">
    <w:abstractNumId w:val="6"/>
  </w:num>
  <w:num w:numId="5">
    <w:abstractNumId w:val="4"/>
  </w:num>
  <w:num w:numId="6">
    <w:abstractNumId w:val="0"/>
  </w:num>
  <w:num w:numId="7">
    <w:abstractNumId w:val="0"/>
    <w:lvlOverride w:ilvl="0">
      <w:startOverride w:val="2"/>
    </w:lvlOverride>
  </w:num>
  <w:num w:numId="8">
    <w:abstractNumId w:val="11"/>
  </w:num>
  <w:num w:numId="9">
    <w:abstractNumId w:val="9"/>
  </w:num>
  <w:num w:numId="10">
    <w:abstractNumId w:val="9"/>
    <w:lvlOverride w:ilvl="0">
      <w:startOverride w:val="3"/>
    </w:lvlOverride>
  </w:num>
  <w:num w:numId="11">
    <w:abstractNumId w:val="2"/>
  </w:num>
  <w:num w:numId="12">
    <w:abstractNumId w:val="10"/>
  </w:num>
  <w:num w:numId="13">
    <w:abstractNumId w:val="10"/>
    <w:lvlOverride w:ilvl="0">
      <w:startOverride w:val="4"/>
    </w:lvlOverride>
  </w:num>
  <w:num w:numId="14">
    <w:abstractNumId w:val="8"/>
  </w:num>
  <w:num w:numId="15">
    <w:abstractNumId w:val="7"/>
  </w:num>
  <w:num w:numId="16">
    <w:abstractNumId w:val="7"/>
    <w:lvlOverride w:ilvl="0">
      <w:startOverride w:val="5"/>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lory">
    <w15:presenceInfo w15:providerId="None" w15:userId="Malo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967"/>
    <w:rsid w:val="00023370"/>
    <w:rsid w:val="002957DE"/>
    <w:rsid w:val="002E56A0"/>
    <w:rsid w:val="004E2EB3"/>
    <w:rsid w:val="006E5D16"/>
    <w:rsid w:val="00836719"/>
    <w:rsid w:val="00954E81"/>
    <w:rsid w:val="00C03967"/>
    <w:rsid w:val="00E55908"/>
    <w:rsid w:val="00F411D8"/>
    <w:rsid w:val="00F82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41438"/>
  <w15:docId w15:val="{560D41F0-E8F8-4F65-8081-2E85B8230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Numbered">
    <w:name w:val="Numbered"/>
    <w:pPr>
      <w:numPr>
        <w:numId w:val="3"/>
      </w:numPr>
    </w:pPr>
  </w:style>
  <w:style w:type="numbering" w:customStyle="1" w:styleId="ImportedStyle2">
    <w:name w:val="Imported Style 2"/>
    <w:pPr>
      <w:numPr>
        <w:numId w:val="5"/>
      </w:numPr>
    </w:pPr>
  </w:style>
  <w:style w:type="numbering" w:customStyle="1" w:styleId="ImportedStyle3">
    <w:name w:val="Imported Style 3"/>
    <w:pPr>
      <w:numPr>
        <w:numId w:val="8"/>
      </w:numPr>
    </w:pPr>
  </w:style>
  <w:style w:type="numbering" w:customStyle="1" w:styleId="ImportedStyle4">
    <w:name w:val="Imported Style 4"/>
    <w:pPr>
      <w:numPr>
        <w:numId w:val="11"/>
      </w:numPr>
    </w:pPr>
  </w:style>
  <w:style w:type="numbering" w:customStyle="1" w:styleId="ImportedStyle5">
    <w:name w:val="Imported Style 5"/>
    <w:pPr>
      <w:numPr>
        <w:numId w:val="14"/>
      </w:numPr>
    </w:p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styleId="Caption">
    <w:name w:val="caption"/>
    <w:next w:val="Body"/>
    <w:pPr>
      <w:spacing w:after="200"/>
    </w:pPr>
    <w:rPr>
      <w:rFonts w:ascii="Helvetica" w:hAnsi="Helvetica" w:cs="Arial Unicode MS"/>
      <w:i/>
      <w:iCs/>
      <w:color w:val="44546A"/>
      <w:sz w:val="18"/>
      <w:szCs w:val="18"/>
      <w:u w:color="44546A"/>
      <w14:textOutline w14:w="0" w14:cap="flat" w14:cmpd="sng" w14:algn="ctr">
        <w14:noFill/>
        <w14:prstDash w14:val="solid"/>
        <w14:bevel/>
      </w14:textOutline>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u w:color="000000"/>
    </w:rPr>
  </w:style>
  <w:style w:type="character" w:customStyle="1" w:styleId="Hyperlink0">
    <w:name w:val="Hyperlink.0"/>
    <w:basedOn w:val="Hyperlink"/>
    <w:rPr>
      <w:outline w:val="0"/>
      <w:color w:val="0563C1"/>
      <w:u w:val="single" w:color="0563C1"/>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F8227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BalloonText">
    <w:name w:val="Balloon Text"/>
    <w:basedOn w:val="Normal"/>
    <w:link w:val="BalloonTextChar"/>
    <w:uiPriority w:val="99"/>
    <w:semiHidden/>
    <w:unhideWhenUsed/>
    <w:rsid w:val="00F822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227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55908"/>
    <w:rPr>
      <w:b/>
      <w:bCs/>
    </w:rPr>
  </w:style>
  <w:style w:type="character" w:customStyle="1" w:styleId="CommentSubjectChar">
    <w:name w:val="Comment Subject Char"/>
    <w:basedOn w:val="CommentTextChar"/>
    <w:link w:val="CommentSubject"/>
    <w:uiPriority w:val="99"/>
    <w:semiHidden/>
    <w:rsid w:val="00E559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890/0012-9658(1999)080%255B2711:TTRCOP%255D2.0.CO%3B2" TargetMode="External"/><Relationship Id="rId26" Type="http://schemas.openxmlformats.org/officeDocument/2006/relationships/hyperlink" Target="https://doi.org/10.1890/0012-9658(2001)082%255B3295:FACOGI%255D2.0.CO%3B2" TargetMode="External"/><Relationship Id="rId39" Type="http://schemas.openxmlformats.org/officeDocument/2006/relationships/hyperlink" Target="https://doi.org/10.1007/s002679900235" TargetMode="External"/><Relationship Id="rId21" Type="http://schemas.openxmlformats.org/officeDocument/2006/relationships/hyperlink" Target="https://doi.org/10.1093/icb/41.4.825" TargetMode="External"/><Relationship Id="rId34" Type="http://schemas.openxmlformats.org/officeDocument/2006/relationships/hyperlink" Target="https://doi.org/10.1111/j.1600-0706.2010.19059.x" TargetMode="External"/><Relationship Id="rId42" Type="http://schemas.openxmlformats.org/officeDocument/2006/relationships/hyperlink" Target="https://doi.org/10.1093/aob/mcp062" TargetMode="External"/><Relationship Id="rId47" Type="http://schemas.openxmlformats.org/officeDocument/2006/relationships/hyperlink" Target="https://www.r-project.org/" TargetMode="External"/><Relationship Id="rId50" Type="http://schemas.openxmlformats.org/officeDocument/2006/relationships/hyperlink" Target="https://doi.org/10.1007/978-94-007-6925-0" TargetMode="External"/><Relationship Id="rId55" Type="http://schemas.openxmlformats.org/officeDocument/2006/relationships/hyperlink" Target="https://doi.org/10.1002/ecy.1761" TargetMode="Externa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yperlink" Target="https://doi.org/10.1111/evo.13174" TargetMode="External"/><Relationship Id="rId25" Type="http://schemas.openxmlformats.org/officeDocument/2006/relationships/hyperlink" Target="https://doi.org/10.1038/415426a" TargetMode="External"/><Relationship Id="rId33" Type="http://schemas.openxmlformats.org/officeDocument/2006/relationships/hyperlink" Target="https://doi.org/10.3170/2008-8-18347" TargetMode="External"/><Relationship Id="rId38" Type="http://schemas.openxmlformats.org/officeDocument/2006/relationships/hyperlink" Target="https://doi.org/10.1111/j.1365-2745.2005.01066.x" TargetMode="External"/><Relationship Id="rId46" Type="http://schemas.openxmlformats.org/officeDocument/2006/relationships/hyperlink" Target="https://doi.org/10.1038/nclimate3287" TargetMode="External"/><Relationship Id="rId59"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doi.org/10.1034/j.1600-0706.2002.970301.x" TargetMode="External"/><Relationship Id="rId20" Type="http://schemas.openxmlformats.org/officeDocument/2006/relationships/hyperlink" Target="https://doi.org/10.1086/691542" TargetMode="External"/><Relationship Id="rId29" Type="http://schemas.openxmlformats.org/officeDocument/2006/relationships/hyperlink" Target="https://doi.org/10.1016/j.baae.2017.01.002" TargetMode="External"/><Relationship Id="rId41" Type="http://schemas.openxmlformats.org/officeDocument/2006/relationships/hyperlink" Target="https://doi.org/10.1093/aob/mcs255" TargetMode="External"/><Relationship Id="rId54" Type="http://schemas.openxmlformats.org/officeDocument/2006/relationships/hyperlink" Target="https://doi.org/10.1007/s0044200006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07/s004420050293" TargetMode="External"/><Relationship Id="rId32" Type="http://schemas.openxmlformats.org/officeDocument/2006/relationships/hyperlink" Target="https://doi.org/10.1111/mec.14351" TargetMode="External"/><Relationship Id="rId37" Type="http://schemas.openxmlformats.org/officeDocument/2006/relationships/hyperlink" Target="https://doi.org/10.1111/j.1469-185X.2009.00085.x" TargetMode="External"/><Relationship Id="rId40" Type="http://schemas.openxmlformats.org/officeDocument/2006/relationships/hyperlink" Target="https://doi.org/10.1111/j.1365-2745.2005.01017.x" TargetMode="External"/><Relationship Id="rId45" Type="http://schemas.openxmlformats.org/officeDocument/2006/relationships/hyperlink" Target="https://doi.org/10.1080/02723646.1989.10642386" TargetMode="External"/><Relationship Id="rId53" Type="http://schemas.openxmlformats.org/officeDocument/2006/relationships/hyperlink" Target="https://doi.org/10.1111/j.1365-2745.2011.01833.x"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525/bio.2011.61.10.8" TargetMode="External"/><Relationship Id="rId23" Type="http://schemas.openxmlformats.org/officeDocument/2006/relationships/hyperlink" Target="https://doi.org/10.1890/06-1871.1" TargetMode="External"/><Relationship Id="rId28" Type="http://schemas.openxmlformats.org/officeDocument/2006/relationships/hyperlink" Target="https://doi.org/10.1111/geb.12202" TargetMode="External"/><Relationship Id="rId36" Type="http://schemas.openxmlformats.org/officeDocument/2006/relationships/hyperlink" Target="https://doi.org/10.1016/j.rser.2013.08.041" TargetMode="External"/><Relationship Id="rId49" Type="http://schemas.openxmlformats.org/officeDocument/2006/relationships/hyperlink" Target="https://doi.org/10.7882/AZ.2016.003" TargetMode="External"/><Relationship Id="rId57"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doi.org/10.1007/s11258-011-9948-5" TargetMode="External"/><Relationship Id="rId31" Type="http://schemas.openxmlformats.org/officeDocument/2006/relationships/hyperlink" Target="https://doi.org/10.17129/botsci.1022" TargetMode="External"/><Relationship Id="rId44" Type="http://schemas.openxmlformats.org/officeDocument/2006/relationships/hyperlink" Target="https://cran.r-project.org/package=vegan" TargetMode="External"/><Relationship Id="rId52" Type="http://schemas.openxmlformats.org/officeDocument/2006/relationships/hyperlink" Target="https://doi.org/10.1002/jgrd.50543" TargetMode="External"/><Relationship Id="rId60"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111/oik.04774" TargetMode="External"/><Relationship Id="rId22" Type="http://schemas.openxmlformats.org/officeDocument/2006/relationships/hyperlink" Target="https://doi.org/10.1111/j.1365-2745.2009.01566.x" TargetMode="External"/><Relationship Id="rId27" Type="http://schemas.openxmlformats.org/officeDocument/2006/relationships/hyperlink" Target="https://doi.org/10.1016/S0006-3207(97)00137-7" TargetMode="External"/><Relationship Id="rId30" Type="http://schemas.openxmlformats.org/officeDocument/2006/relationships/hyperlink" Target="https://doi.org/10.2193/0022-541x(2006)70%255B180:suorfg%255D2.0.co%3B2" TargetMode="External"/><Relationship Id="rId35" Type="http://schemas.openxmlformats.org/officeDocument/2006/relationships/hyperlink" Target="https://doi.org/10.1016/S0006-3207(02)00361-0" TargetMode="External"/><Relationship Id="rId43" Type="http://schemas.openxmlformats.org/officeDocument/2006/relationships/hyperlink" Target="https://doi.org/10.1111/gcb.12789" TargetMode="External"/><Relationship Id="rId48" Type="http://schemas.openxmlformats.org/officeDocument/2006/relationships/hyperlink" Target="https://doi.org/10.1111/j.1472-4642.2007.00387.x" TargetMode="External"/><Relationship Id="rId56" Type="http://schemas.openxmlformats.org/officeDocument/2006/relationships/header" Target="header1.xml"/><Relationship Id="rId8" Type="http://schemas.microsoft.com/office/2011/relationships/commentsExtended" Target="commentsExtended.xml"/><Relationship Id="rId51" Type="http://schemas.openxmlformats.org/officeDocument/2006/relationships/hyperlink" Target="https://doi.org/10.1046/j.1365-2656.2002.00599.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23</Pages>
  <Words>8752</Words>
  <Characters>49889</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Malory</cp:lastModifiedBy>
  <cp:revision>3</cp:revision>
  <dcterms:created xsi:type="dcterms:W3CDTF">2020-03-12T14:53:00Z</dcterms:created>
  <dcterms:modified xsi:type="dcterms:W3CDTF">2020-03-12T18:19:00Z</dcterms:modified>
</cp:coreProperties>
</file>